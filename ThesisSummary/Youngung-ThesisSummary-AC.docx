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BE861" w14:textId="77777777" w:rsidR="00D64E6C" w:rsidRDefault="00D64E6C" w:rsidP="000D77F5">
      <w:pPr>
        <w:jc w:val="center"/>
      </w:pPr>
      <w:bookmarkStart w:id="0" w:name="_GoBack"/>
      <w:bookmarkEnd w:id="0"/>
      <w:r w:rsidRPr="00B2741A">
        <w:t>Application of self-consistent crystal plasticity framework as a constitutive description for commercial steel sheets</w:t>
      </w:r>
    </w:p>
    <w:p w14:paraId="6F8E8B28" w14:textId="77777777" w:rsidR="00D64E6C" w:rsidRPr="00B2741A" w:rsidRDefault="00D64E6C" w:rsidP="000D77F5">
      <w:pPr>
        <w:jc w:val="center"/>
      </w:pPr>
      <w:r w:rsidRPr="00B2741A">
        <w:t>Youngung Jeong</w:t>
      </w:r>
    </w:p>
    <w:p w14:paraId="4A7D6708" w14:textId="77777777" w:rsidR="00D64E6C" w:rsidRDefault="00D64E6C" w:rsidP="002819F1">
      <w:pPr>
        <w:jc w:val="center"/>
      </w:pPr>
      <w:r w:rsidRPr="00B2741A">
        <w:t>G</w:t>
      </w:r>
      <w:r w:rsidR="002819F1">
        <w:t>IFT, POSTECH</w:t>
      </w:r>
    </w:p>
    <w:p w14:paraId="47E66E27" w14:textId="77777777" w:rsidR="00A825E7" w:rsidRDefault="00A825E7" w:rsidP="001A29EB"/>
    <w:p w14:paraId="6E1CBC9C" w14:textId="77777777" w:rsidR="00550619" w:rsidDel="002A67E4" w:rsidRDefault="00AD569B" w:rsidP="001A29EB">
      <w:moveFromRangeStart w:id="1" w:author="Adam Creuziger" w:date="2015-09-17T16:40:00Z" w:name="move304127381"/>
      <w:moveFrom w:id="2" w:author="Adam Creuziger" w:date="2015-09-17T16:40:00Z">
        <w:r w:rsidRPr="00B2741A" w:rsidDel="002A67E4">
          <w:t xml:space="preserve">The </w:t>
        </w:r>
        <w:r w:rsidR="008B48CD" w:rsidDel="002A67E4">
          <w:t xml:space="preserve">main </w:t>
        </w:r>
        <w:r w:rsidRPr="00B2741A" w:rsidDel="002A67E4">
          <w:t xml:space="preserve">objective of </w:t>
        </w:r>
        <w:r w:rsidR="008B48CD" w:rsidDel="002A67E4">
          <w:t xml:space="preserve">the </w:t>
        </w:r>
        <w:r w:rsidRPr="00B2741A" w:rsidDel="002A67E4">
          <w:t>p</w:t>
        </w:r>
        <w:r w:rsidR="00BA074C" w:rsidRPr="00B2741A" w:rsidDel="002A67E4">
          <w:t xml:space="preserve">resent thesis </w:t>
        </w:r>
        <w:r w:rsidRPr="00B2741A" w:rsidDel="002A67E4">
          <w:t xml:space="preserve">is to develop accurate </w:t>
        </w:r>
        <w:r w:rsidR="008B48CD" w:rsidDel="002A67E4">
          <w:t>constitutive descriptions</w:t>
        </w:r>
        <w:r w:rsidR="00EC3C31" w:rsidRPr="00B2741A" w:rsidDel="002A67E4">
          <w:t xml:space="preserve"> for </w:t>
        </w:r>
        <w:r w:rsidR="00F9419C" w:rsidDel="002A67E4">
          <w:t>the commercial steel sheets</w:t>
        </w:r>
        <w:r w:rsidR="00667117" w:rsidDel="002A67E4">
          <w:t xml:space="preserve"> on</w:t>
        </w:r>
        <w:r w:rsidR="008B48CD" w:rsidDel="002A67E4">
          <w:t xml:space="preserve"> the basis of</w:t>
        </w:r>
        <w:r w:rsidRPr="00B2741A" w:rsidDel="002A67E4">
          <w:t xml:space="preserve"> crystal plasticity framework</w:t>
        </w:r>
        <w:r w:rsidR="00D64E6C" w:rsidRPr="00B2741A" w:rsidDel="002A67E4">
          <w:t>.</w:t>
        </w:r>
        <w:r w:rsidR="00AB1025" w:rsidRPr="00B2741A" w:rsidDel="002A67E4">
          <w:t xml:space="preserve"> </w:t>
        </w:r>
        <w:r w:rsidR="00667117" w:rsidDel="002A67E4">
          <w:t>To that end,</w:t>
        </w:r>
        <w:r w:rsidR="002F4252" w:rsidDel="002A67E4">
          <w:t xml:space="preserve"> some of </w:t>
        </w:r>
        <w:r w:rsidR="00E67951" w:rsidRPr="00B2741A" w:rsidDel="002A67E4">
          <w:t xml:space="preserve">contemporary </w:t>
        </w:r>
        <w:r w:rsidR="00DE700A" w:rsidDel="002A67E4">
          <w:t xml:space="preserve">challenges </w:t>
        </w:r>
        <w:r w:rsidR="00E67951" w:rsidRPr="00B2741A" w:rsidDel="002A67E4">
          <w:t xml:space="preserve">in </w:t>
        </w:r>
        <w:r w:rsidR="00157D49" w:rsidDel="002A67E4">
          <w:t>the community of sheet metal forming</w:t>
        </w:r>
        <w:r w:rsidR="008B48CD" w:rsidDel="002A67E4">
          <w:t xml:space="preserve"> </w:t>
        </w:r>
        <w:r w:rsidR="00A32C7C" w:rsidDel="002A67E4">
          <w:t>we</w:t>
        </w:r>
        <w:r w:rsidR="002F4252" w:rsidDel="002A67E4">
          <w:t>re</w:t>
        </w:r>
        <w:r w:rsidR="00F72F20" w:rsidDel="002A67E4">
          <w:t xml:space="preserve"> </w:t>
        </w:r>
        <w:r w:rsidR="00974086" w:rsidDel="002A67E4">
          <w:t>selected for detailed investigations</w:t>
        </w:r>
        <w:r w:rsidR="00550619" w:rsidDel="002A67E4">
          <w:t>.</w:t>
        </w:r>
      </w:moveFrom>
    </w:p>
    <w:moveFromRangeEnd w:id="1"/>
    <w:p w14:paraId="4B7FB073" w14:textId="6B1DFE16" w:rsidR="00755C51" w:rsidDel="00755C51" w:rsidRDefault="0098303E">
      <w:pPr>
        <w:rPr>
          <w:del w:id="3" w:author="Adam Creuziger" w:date="2015-09-17T16:48:00Z"/>
        </w:rPr>
      </w:pPr>
      <w:r>
        <w:t>Many of</w:t>
      </w:r>
      <w:r w:rsidR="00DE700A">
        <w:t xml:space="preserve"> </w:t>
      </w:r>
      <w:r w:rsidR="00550619">
        <w:t xml:space="preserve">the </w:t>
      </w:r>
      <w:r w:rsidR="00DE700A">
        <w:t xml:space="preserve">empirical </w:t>
      </w:r>
      <w:r w:rsidR="00550619">
        <w:t xml:space="preserve">rules </w:t>
      </w:r>
      <w:del w:id="4" w:author="Adam Creuziger" w:date="2015-09-17T16:41:00Z">
        <w:r w:rsidR="00E47143" w:rsidDel="002A67E4">
          <w:delText>used</w:delText>
        </w:r>
        <w:r w:rsidR="00550619" w:rsidDel="002A67E4">
          <w:delText xml:space="preserve"> </w:delText>
        </w:r>
      </w:del>
      <w:ins w:id="5" w:author="Adam Creuziger" w:date="2015-09-17T16:41:00Z">
        <w:r w:rsidR="002A67E4">
          <w:t xml:space="preserve">developed </w:t>
        </w:r>
      </w:ins>
      <w:del w:id="6" w:author="Adam Creuziger" w:date="2015-09-17T16:41:00Z">
        <w:r w:rsidR="00E47143" w:rsidDel="002A67E4">
          <w:delText xml:space="preserve">in </w:delText>
        </w:r>
        <w:r w:rsidR="009E6A19" w:rsidDel="002A67E4">
          <w:delText xml:space="preserve">the </w:delText>
        </w:r>
        <w:r w:rsidR="00E47143" w:rsidDel="002A67E4">
          <w:delText>analysis</w:delText>
        </w:r>
      </w:del>
      <w:ins w:id="7" w:author="Adam Creuziger" w:date="2015-09-17T16:41:00Z">
        <w:r w:rsidR="002A67E4">
          <w:t>to predict properties and performance</w:t>
        </w:r>
      </w:ins>
      <w:r w:rsidR="00E47143">
        <w:t xml:space="preserve"> of</w:t>
      </w:r>
      <w:r w:rsidR="00550619">
        <w:t xml:space="preserve"> </w:t>
      </w:r>
      <w:r w:rsidR="00667117">
        <w:t>single-phase</w:t>
      </w:r>
      <w:r w:rsidR="00F9419C">
        <w:t xml:space="preserve"> steel</w:t>
      </w:r>
      <w:r w:rsidR="00DE700A">
        <w:t xml:space="preserve"> products</w:t>
      </w:r>
      <w:ins w:id="8" w:author="Adam Creuziger" w:date="2015-09-17T16:42:00Z">
        <w:r w:rsidR="002A67E4">
          <w:t xml:space="preserve"> based on uniaxial mechanical test data</w:t>
        </w:r>
      </w:ins>
      <w:r w:rsidR="00667117">
        <w:t xml:space="preserve"> </w:t>
      </w:r>
      <w:del w:id="9" w:author="Adam Creuziger" w:date="2015-09-17T16:41:00Z">
        <w:r w:rsidR="00E47143" w:rsidDel="002A67E4">
          <w:delText xml:space="preserve">often </w:delText>
        </w:r>
      </w:del>
      <w:r w:rsidR="00E47143">
        <w:t xml:space="preserve">fail to properly describe the </w:t>
      </w:r>
      <w:r w:rsidR="003C4102">
        <w:t xml:space="preserve">constitutive </w:t>
      </w:r>
      <w:r w:rsidR="00E47143">
        <w:t xml:space="preserve">behaviors of </w:t>
      </w:r>
      <w:r w:rsidR="00F9419C">
        <w:t>Advanced High-Strength Steels (AHSS)</w:t>
      </w:r>
      <w:r w:rsidR="00DE700A">
        <w:t>.</w:t>
      </w:r>
      <w:ins w:id="10" w:author="Adam Creuziger" w:date="2015-09-17T16:42:00Z">
        <w:r w:rsidR="002A67E4">
          <w:t xml:space="preserve"> </w:t>
        </w:r>
      </w:ins>
      <w:moveToRangeStart w:id="11" w:author="Adam Creuziger" w:date="2015-09-17T16:42:00Z" w:name="move304127456"/>
      <w:moveTo w:id="12" w:author="Adam Creuziger" w:date="2015-09-17T16:42:00Z">
        <w:del w:id="13" w:author="Adam Creuziger" w:date="2015-09-17T16:42:00Z">
          <w:r w:rsidR="002A67E4" w:rsidDel="002A67E4">
            <w:delText>Although, m</w:delText>
          </w:r>
        </w:del>
      </w:moveTo>
      <w:ins w:id="14" w:author="Adam Creuziger" w:date="2015-09-17T16:44:00Z">
        <w:r w:rsidR="00755C51">
          <w:t>M</w:t>
        </w:r>
      </w:ins>
      <w:moveTo w:id="15" w:author="Adam Creuziger" w:date="2015-09-17T16:42:00Z">
        <w:r w:rsidR="002A67E4">
          <w:t xml:space="preserve">ultiaxial constitutive data </w:t>
        </w:r>
      </w:moveTo>
      <w:ins w:id="16" w:author="Adam Creuziger" w:date="2015-09-17T16:43:00Z">
        <w:r w:rsidR="002A67E4">
          <w:t>is in high</w:t>
        </w:r>
      </w:ins>
      <w:moveTo w:id="17" w:author="Adam Creuziger" w:date="2015-09-17T16:42:00Z">
        <w:del w:id="18" w:author="Adam Creuziger" w:date="2015-09-17T16:43:00Z">
          <w:r w:rsidR="002A67E4" w:rsidDel="002A67E4">
            <w:delText>have</w:delText>
          </w:r>
        </w:del>
        <w:r w:rsidR="002A67E4">
          <w:t xml:space="preserve"> </w:t>
        </w:r>
        <w:del w:id="19" w:author="Adam Creuziger" w:date="2015-09-17T16:43:00Z">
          <w:r w:rsidR="002A67E4" w:rsidDel="002A67E4">
            <w:delText xml:space="preserve">been highly </w:delText>
          </w:r>
        </w:del>
        <w:r w:rsidR="002A67E4">
          <w:t>demand</w:t>
        </w:r>
        <w:del w:id="20" w:author="Adam Creuziger" w:date="2015-09-17T16:43:00Z">
          <w:r w:rsidR="002A67E4" w:rsidDel="002A67E4">
            <w:delText>ed</w:delText>
          </w:r>
        </w:del>
      </w:moveTo>
      <w:ins w:id="21" w:author="Adam Creuziger" w:date="2015-09-17T16:43:00Z">
        <w:r w:rsidR="00755C51">
          <w:t xml:space="preserve"> to</w:t>
        </w:r>
      </w:ins>
      <w:ins w:id="22" w:author="Adam Creuziger" w:date="2015-09-17T16:44:00Z">
        <w:r w:rsidR="00755C51">
          <w:t xml:space="preserve"> account for differences between uniaxial and multiaxial deformation, which is required to</w:t>
        </w:r>
      </w:ins>
      <w:ins w:id="23" w:author="Adam Creuziger" w:date="2015-09-17T16:43:00Z">
        <w:r w:rsidR="00755C51">
          <w:t xml:space="preserve"> accurately predict forming processes.</w:t>
        </w:r>
      </w:ins>
      <w:ins w:id="24" w:author="Adam Creuziger" w:date="2015-09-17T16:44:00Z">
        <w:r w:rsidR="00755C51">
          <w:t xml:space="preserve"> </w:t>
        </w:r>
      </w:ins>
      <w:moveTo w:id="25" w:author="Adam Creuziger" w:date="2015-09-17T16:42:00Z">
        <w:del w:id="26" w:author="Adam Creuziger" w:date="2015-09-17T16:43:00Z">
          <w:r w:rsidR="002A67E4" w:rsidDel="00755C51">
            <w:delText xml:space="preserve">, the development of an accurate experimental method still remains as a challenging task. </w:delText>
          </w:r>
        </w:del>
      </w:moveTo>
      <w:moveToRangeEnd w:id="11"/>
      <w:del w:id="27" w:author="Adam Creuziger" w:date="2015-09-17T16:43:00Z">
        <w:r w:rsidR="00DE700A" w:rsidDel="00755C51">
          <w:delText xml:space="preserve"> </w:delText>
        </w:r>
        <w:r w:rsidR="00F9419C" w:rsidDel="00755C51">
          <w:delText xml:space="preserve">Particularly, </w:delText>
        </w:r>
        <w:r w:rsidR="00AC44AD" w:rsidDel="00755C51">
          <w:delText>the retained austenite</w:delText>
        </w:r>
        <w:r w:rsidR="009E6A19" w:rsidDel="00755C51">
          <w:delText>,</w:delText>
        </w:r>
        <w:r w:rsidR="00AC44AD" w:rsidDel="00755C51">
          <w:delText xml:space="preserve"> </w:delText>
        </w:r>
        <w:r w:rsidR="009E6A19" w:rsidDel="00755C51">
          <w:delText>which</w:delText>
        </w:r>
        <w:r w:rsidR="00AC44AD" w:rsidDel="00755C51">
          <w:delText xml:space="preserve"> plays as an essential </w:delText>
        </w:r>
        <w:r w:rsidR="00AB12BB" w:rsidDel="00755C51">
          <w:delText>constituent</w:delText>
        </w:r>
        <w:r w:rsidR="00AC44AD" w:rsidDel="00755C51">
          <w:delText xml:space="preserve"> in </w:delText>
        </w:r>
        <w:r w:rsidR="00AB12BB" w:rsidDel="00755C51">
          <w:delText>various</w:delText>
        </w:r>
        <w:r w:rsidR="00AC44AD" w:rsidDel="00755C51">
          <w:delText xml:space="preserve"> AHSS grades, behave</w:delText>
        </w:r>
        <w:r w:rsidR="00F9419C" w:rsidDel="00755C51">
          <w:delText>s</w:delText>
        </w:r>
        <w:r w:rsidR="00AC44AD" w:rsidDel="00755C51">
          <w:delText xml:space="preserve"> quite differently from </w:delText>
        </w:r>
        <w:r w:rsidR="00AB12BB" w:rsidDel="00755C51">
          <w:delText xml:space="preserve">the </w:delText>
        </w:r>
        <w:r w:rsidR="00AC44AD" w:rsidDel="00755C51">
          <w:delText>ferritic phase</w:delText>
        </w:r>
        <w:r w:rsidR="0082205B" w:rsidDel="00755C51">
          <w:delText xml:space="preserve"> thus complicating the </w:delText>
        </w:r>
        <w:r w:rsidR="00236EE7" w:rsidDel="00755C51">
          <w:delText xml:space="preserve">macroscopic </w:delText>
        </w:r>
        <w:r w:rsidR="00E847BA" w:rsidDel="00755C51">
          <w:delText>behaviors under multiaxial loading conditions</w:delText>
        </w:r>
        <w:r w:rsidR="00AC44AD" w:rsidDel="00755C51">
          <w:delText>.</w:delText>
        </w:r>
        <w:r w:rsidR="00A9064E" w:rsidDel="00755C51">
          <w:delText xml:space="preserve"> </w:delText>
        </w:r>
      </w:del>
      <w:moveFromRangeStart w:id="28" w:author="Adam Creuziger" w:date="2015-09-17T16:42:00Z" w:name="move304127456"/>
      <w:moveFrom w:id="29" w:author="Adam Creuziger" w:date="2015-09-17T16:42:00Z">
        <w:del w:id="30" w:author="Adam Creuziger" w:date="2015-09-17T16:43:00Z">
          <w:r w:rsidR="00424ECC" w:rsidDel="00755C51">
            <w:delText>Although, multiaxial constitutive data have been</w:delText>
          </w:r>
          <w:r w:rsidR="00A9064E" w:rsidDel="00755C51">
            <w:delText xml:space="preserve"> </w:delText>
          </w:r>
          <w:r w:rsidR="00424ECC" w:rsidDel="00755C51">
            <w:delText xml:space="preserve">highly demanded, </w:delText>
          </w:r>
          <w:r w:rsidR="00106E97" w:rsidDel="00755C51">
            <w:delText xml:space="preserve">the </w:delText>
          </w:r>
          <w:r w:rsidR="00D14F38" w:rsidDel="00755C51">
            <w:delText>development of an accurate experimental method</w:delText>
          </w:r>
          <w:r w:rsidR="00A263A5" w:rsidDel="00755C51">
            <w:delText xml:space="preserve"> </w:delText>
          </w:r>
          <w:r w:rsidR="00D14F38" w:rsidDel="00755C51">
            <w:delText xml:space="preserve">still </w:delText>
          </w:r>
          <w:r w:rsidR="00A263A5" w:rsidDel="00755C51">
            <w:delText xml:space="preserve">remains </w:delText>
          </w:r>
          <w:r w:rsidR="00D14F38" w:rsidDel="00755C51">
            <w:delText xml:space="preserve">as a </w:delText>
          </w:r>
          <w:r w:rsidR="00A263A5" w:rsidDel="00755C51">
            <w:delText>challenging</w:delText>
          </w:r>
          <w:r w:rsidR="00D14F38" w:rsidDel="00755C51">
            <w:delText xml:space="preserve"> tas</w:delText>
          </w:r>
          <w:r w:rsidR="004A264E" w:rsidDel="00755C51">
            <w:delText>k</w:delText>
          </w:r>
          <w:r w:rsidR="00A9064E" w:rsidDel="00755C51">
            <w:delText>.</w:delText>
          </w:r>
          <w:r w:rsidR="00AC44AD" w:rsidDel="00755C51">
            <w:delText xml:space="preserve"> </w:delText>
          </w:r>
        </w:del>
      </w:moveFrom>
      <w:moveFromRangeEnd w:id="28"/>
      <w:del w:id="31" w:author="Adam Creuziger" w:date="2015-09-17T16:43:00Z">
        <w:r w:rsidR="008945B8" w:rsidDel="00755C51">
          <w:delText xml:space="preserve">On the other hand, </w:delText>
        </w:r>
        <w:r w:rsidR="003C3E3F" w:rsidDel="00755C51">
          <w:delText xml:space="preserve">an accurate </w:delText>
        </w:r>
        <w:r w:rsidR="008945B8" w:rsidDel="00755C51">
          <w:delText xml:space="preserve">constitutive model that can model </w:delText>
        </w:r>
        <w:r w:rsidR="00F36C99" w:rsidDel="00755C51">
          <w:delText xml:space="preserve">so-called </w:delText>
        </w:r>
        <w:r w:rsidR="008945B8" w:rsidDel="00755C51">
          <w:delText xml:space="preserve">the </w:delText>
        </w:r>
        <w:r w:rsidR="00F36C99" w:rsidDel="00755C51">
          <w:delText xml:space="preserve">‘dynamic’ anisotropy </w:delText>
        </w:r>
        <w:r w:rsidR="008945B8" w:rsidDel="00755C51">
          <w:delText>induced by large plastic capacity of AHSS is required</w:delText>
        </w:r>
        <w:r w:rsidR="00F74B60" w:rsidDel="00755C51">
          <w:delText>.</w:delText>
        </w:r>
        <w:r w:rsidR="0014127C" w:rsidDel="00755C51">
          <w:delText xml:space="preserve"> </w:delText>
        </w:r>
      </w:del>
      <w:moveToRangeStart w:id="32" w:author="Adam Creuziger" w:date="2015-09-17T16:40:00Z" w:name="move304127381"/>
      <w:moveTo w:id="33" w:author="Adam Creuziger" w:date="2015-09-17T16:40:00Z">
        <w:r w:rsidR="002A67E4" w:rsidRPr="00B2741A">
          <w:t xml:space="preserve">The </w:t>
        </w:r>
        <w:r w:rsidR="002A67E4">
          <w:t xml:space="preserve">main </w:t>
        </w:r>
        <w:r w:rsidR="002A67E4" w:rsidRPr="00B2741A">
          <w:t xml:space="preserve">objective of </w:t>
        </w:r>
        <w:del w:id="34" w:author="Adam Creuziger" w:date="2015-09-17T16:45:00Z">
          <w:r w:rsidR="002A67E4" w:rsidDel="00755C51">
            <w:delText xml:space="preserve">the </w:delText>
          </w:r>
          <w:r w:rsidR="002A67E4" w:rsidRPr="00B2741A" w:rsidDel="00755C51">
            <w:delText>present</w:delText>
          </w:r>
        </w:del>
      </w:moveTo>
      <w:ins w:id="35" w:author="Adam Creuziger" w:date="2015-09-17T16:45:00Z">
        <w:r w:rsidR="00755C51">
          <w:t>my</w:t>
        </w:r>
      </w:ins>
      <w:moveTo w:id="36" w:author="Adam Creuziger" w:date="2015-09-17T16:40:00Z">
        <w:r w:rsidR="002A67E4" w:rsidRPr="00B2741A">
          <w:t xml:space="preserve"> thesis is to </w:t>
        </w:r>
      </w:moveTo>
      <w:ins w:id="37" w:author="Adam Creuziger" w:date="2015-09-17T16:45:00Z">
        <w:r w:rsidR="00755C51">
          <w:t>use</w:t>
        </w:r>
      </w:ins>
      <w:ins w:id="38" w:author="Adam Creuziger" w:date="2015-09-17T16:47:00Z">
        <w:r w:rsidR="00755C51">
          <w:t xml:space="preserve"> advanced experimental techniques and develop</w:t>
        </w:r>
      </w:ins>
      <w:ins w:id="39" w:author="Adam Creuziger" w:date="2015-09-17T16:45:00Z">
        <w:r w:rsidR="00755C51">
          <w:t xml:space="preserve"> crystal plasticity</w:t>
        </w:r>
      </w:ins>
      <w:ins w:id="40" w:author="Adam Creuziger" w:date="2015-09-17T16:47:00Z">
        <w:r w:rsidR="00755C51">
          <w:t xml:space="preserve"> models</w:t>
        </w:r>
      </w:ins>
      <w:ins w:id="41" w:author="Adam Creuziger" w:date="2015-09-17T16:45:00Z">
        <w:r w:rsidR="00755C51">
          <w:t xml:space="preserve"> to </w:t>
        </w:r>
      </w:ins>
      <w:moveTo w:id="42" w:author="Adam Creuziger" w:date="2015-09-17T16:40:00Z">
        <w:del w:id="43" w:author="Adam Creuziger" w:date="2015-09-17T16:47:00Z">
          <w:r w:rsidR="002A67E4" w:rsidRPr="00B2741A" w:rsidDel="00755C51">
            <w:delText>develop</w:delText>
          </w:r>
        </w:del>
      </w:moveTo>
      <w:ins w:id="44" w:author="Adam Creuziger" w:date="2015-09-17T16:47:00Z">
        <w:r w:rsidR="00755C51">
          <w:t>create</w:t>
        </w:r>
      </w:ins>
      <w:moveTo w:id="45" w:author="Adam Creuziger" w:date="2015-09-17T16:40:00Z">
        <w:r w:rsidR="002A67E4" w:rsidRPr="00B2741A">
          <w:t xml:space="preserve"> accurate </w:t>
        </w:r>
        <w:r w:rsidR="002A67E4">
          <w:t>constitutive descriptions</w:t>
        </w:r>
        <w:r w:rsidR="002A67E4" w:rsidRPr="00B2741A">
          <w:t xml:space="preserve"> for</w:t>
        </w:r>
        <w:del w:id="46" w:author="Adam Creuziger" w:date="2015-09-17T16:47:00Z">
          <w:r w:rsidR="002A67E4" w:rsidRPr="00B2741A" w:rsidDel="00755C51">
            <w:delText xml:space="preserve"> </w:delText>
          </w:r>
          <w:r w:rsidR="002A67E4" w:rsidDel="00755C51">
            <w:delText>the</w:delText>
          </w:r>
        </w:del>
        <w:r w:rsidR="002A67E4">
          <w:t xml:space="preserve"> commercial steel sheets</w:t>
        </w:r>
        <w:del w:id="47" w:author="Adam Creuziger" w:date="2015-09-17T16:45:00Z">
          <w:r w:rsidR="002A67E4" w:rsidDel="00755C51">
            <w:delText xml:space="preserve"> on the basis of</w:delText>
          </w:r>
          <w:r w:rsidR="002A67E4" w:rsidRPr="00B2741A" w:rsidDel="00755C51">
            <w:delText xml:space="preserve"> crystal plasticity framework</w:delText>
          </w:r>
        </w:del>
        <w:r w:rsidR="002A67E4" w:rsidRPr="00B2741A">
          <w:t xml:space="preserve">. </w:t>
        </w:r>
        <w:del w:id="48" w:author="Adam Creuziger" w:date="2015-09-17T16:48:00Z">
          <w:r w:rsidR="002A67E4" w:rsidDel="00755C51">
            <w:delText xml:space="preserve">To that end, some of </w:delText>
          </w:r>
          <w:r w:rsidR="002A67E4" w:rsidRPr="00B2741A" w:rsidDel="00755C51">
            <w:delText xml:space="preserve">contemporary </w:delText>
          </w:r>
          <w:r w:rsidR="002A67E4" w:rsidDel="00755C51">
            <w:delText xml:space="preserve">challenges </w:delText>
          </w:r>
          <w:r w:rsidR="002A67E4" w:rsidRPr="00B2741A" w:rsidDel="00755C51">
            <w:delText xml:space="preserve">in </w:delText>
          </w:r>
          <w:r w:rsidR="002A67E4" w:rsidDel="00755C51">
            <w:delText>the community of sheet metal forming were selected for detailed investigations.</w:delText>
          </w:r>
        </w:del>
      </w:moveTo>
    </w:p>
    <w:moveToRangeEnd w:id="32"/>
    <w:p w14:paraId="7CA11B44" w14:textId="77777777" w:rsidR="00C37BC6" w:rsidRDefault="00C37BC6">
      <w:pPr>
        <w:ind w:firstLine="0"/>
        <w:pPrChange w:id="49" w:author="Adam Creuziger" w:date="2015-09-17T16:53:00Z">
          <w:pPr/>
        </w:pPrChange>
      </w:pPr>
    </w:p>
    <w:p w14:paraId="4BA00AB2" w14:textId="02ADC2EB" w:rsidR="00323FE8" w:rsidRDefault="00C37BC6" w:rsidP="00640359">
      <w:moveFromRangeStart w:id="50" w:author="Adam Creuziger" w:date="2015-09-17T16:49:00Z" w:name="move304127921"/>
      <w:moveFrom w:id="51" w:author="Adam Creuziger" w:date="2015-09-17T16:49:00Z">
        <w:r w:rsidDel="00640359">
          <w:t xml:space="preserve">In order to provide solutions of those </w:t>
        </w:r>
        <w:r w:rsidR="00E6628F" w:rsidDel="00640359">
          <w:t>challenges</w:t>
        </w:r>
        <w:r w:rsidDel="00640359">
          <w:t>, a constitutive description that is more capable of implementing microstructural properties is required. To that end, t</w:t>
        </w:r>
        <w:r w:rsidR="00157D49" w:rsidDel="00640359">
          <w:t xml:space="preserve">he thesis </w:t>
        </w:r>
        <w:r w:rsidR="00E67951" w:rsidRPr="00B2741A" w:rsidDel="00640359">
          <w:t>explores</w:t>
        </w:r>
        <w:r w:rsidR="00E123E4" w:rsidRPr="00B2741A" w:rsidDel="00640359">
          <w:t xml:space="preserve"> potentials of </w:t>
        </w:r>
      </w:moveFrom>
      <w:moveFromRangeEnd w:id="50"/>
      <w:del w:id="52" w:author="Adam Creuziger" w:date="2015-09-17T16:49:00Z">
        <w:r w:rsidR="00E123E4" w:rsidRPr="00B2741A" w:rsidDel="00640359">
          <w:delText>c</w:delText>
        </w:r>
      </w:del>
      <w:ins w:id="53" w:author="Adam Creuziger" w:date="2015-09-17T16:49:00Z">
        <w:r w:rsidR="00640359">
          <w:t>C</w:t>
        </w:r>
      </w:ins>
      <w:r w:rsidR="00E123E4" w:rsidRPr="00B2741A">
        <w:t>ryst</w:t>
      </w:r>
      <w:r w:rsidR="00F118E1" w:rsidRPr="00B2741A">
        <w:t xml:space="preserve">al plasticity </w:t>
      </w:r>
      <w:ins w:id="54" w:author="Adam Creuziger" w:date="2015-09-17T16:50:00Z">
        <w:r w:rsidR="00640359">
          <w:t>provides a framework that incorporates details of the microstructural deformation into macroscopic response</w:t>
        </w:r>
      </w:ins>
      <w:ins w:id="55" w:author="Adam Creuziger" w:date="2015-09-17T16:58:00Z">
        <w:r w:rsidR="001E03DC">
          <w:t xml:space="preserve">, as introduced in the first </w:t>
        </w:r>
        <w:r w:rsidR="007E0B1B">
          <w:t>chapter</w:t>
        </w:r>
        <w:r w:rsidR="001E03DC">
          <w:t xml:space="preserve"> of my thesis</w:t>
        </w:r>
      </w:ins>
      <w:ins w:id="56" w:author="Adam Creuziger" w:date="2015-09-17T16:50:00Z">
        <w:r w:rsidR="00640359">
          <w:t xml:space="preserve">. </w:t>
        </w:r>
      </w:ins>
      <w:moveToRangeStart w:id="57" w:author="Adam Creuziger" w:date="2015-09-17T16:49:00Z" w:name="move304127921"/>
      <w:moveTo w:id="58" w:author="Adam Creuziger" w:date="2015-09-17T16:49:00Z">
        <w:del w:id="59" w:author="Adam Creuziger" w:date="2015-09-17T16:50:00Z">
          <w:r w:rsidR="00640359" w:rsidDel="00640359">
            <w:delText xml:space="preserve">In order to provide solutions of those challenges, a constitutive description that is more capable of implementing microstructural properties is required. To that end, the thesis </w:delText>
          </w:r>
          <w:r w:rsidR="00640359" w:rsidRPr="00B2741A" w:rsidDel="00640359">
            <w:delText>explores potentials of</w:delText>
          </w:r>
        </w:del>
      </w:moveTo>
      <w:moveToRangeEnd w:id="57"/>
      <w:del w:id="60" w:author="Adam Creuziger" w:date="2015-09-17T16:50:00Z">
        <w:r w:rsidR="00F118E1" w:rsidRPr="00B2741A" w:rsidDel="00640359">
          <w:delText>framework</w:delText>
        </w:r>
        <w:r w:rsidR="004C33A8" w:rsidRPr="00B2741A" w:rsidDel="00640359">
          <w:delText xml:space="preserve"> </w:delText>
        </w:r>
        <w:r w:rsidR="0082205B" w:rsidDel="00640359">
          <w:delText xml:space="preserve">as constitutive modeling framework </w:delText>
        </w:r>
        <w:r w:rsidR="005747A4" w:rsidDel="00640359">
          <w:delText xml:space="preserve">that is </w:delText>
        </w:r>
        <w:r w:rsidR="0082205B" w:rsidDel="00640359">
          <w:delText xml:space="preserve">suitable for addressing </w:delText>
        </w:r>
        <w:r w:rsidR="007A3393" w:rsidDel="00640359">
          <w:delText xml:space="preserve">the mentioned </w:delText>
        </w:r>
        <w:r w:rsidR="003E1B62" w:rsidDel="00640359">
          <w:delText>challenges</w:delText>
        </w:r>
        <w:r w:rsidR="00F118E1" w:rsidRPr="00B2741A" w:rsidDel="00640359">
          <w:delText xml:space="preserve">. </w:delText>
        </w:r>
      </w:del>
      <w:del w:id="61" w:author="Adam Creuziger" w:date="2015-09-17T16:51:00Z">
        <w:r w:rsidR="004834C7" w:rsidDel="00640359">
          <w:delText>In particular,</w:delText>
        </w:r>
        <w:r w:rsidR="00157D49" w:rsidDel="00640359">
          <w:delText xml:space="preserve"> </w:delText>
        </w:r>
        <w:r w:rsidR="00550619" w:rsidDel="00640359">
          <w:delText>t</w:delText>
        </w:r>
      </w:del>
      <w:ins w:id="62" w:author="Adam Creuziger" w:date="2015-09-17T16:51:00Z">
        <w:r w:rsidR="00640359">
          <w:t>T</w:t>
        </w:r>
      </w:ins>
      <w:r w:rsidR="00550619">
        <w:t xml:space="preserve">he </w:t>
      </w:r>
      <w:r w:rsidR="00F118E1" w:rsidRPr="00B2741A">
        <w:t>self-consistent crystal plasticity</w:t>
      </w:r>
      <w:r w:rsidR="00157D49">
        <w:t xml:space="preserve"> framework</w:t>
      </w:r>
      <w:r w:rsidR="00D44EAD">
        <w:t xml:space="preserve"> </w: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 </w:instrTex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EN.CITE.DATA </w:instrText>
      </w:r>
      <w:r w:rsidR="0011237B">
        <w:fldChar w:fldCharType="end"/>
      </w:r>
      <w:r w:rsidR="0011237B">
        <w:fldChar w:fldCharType="separate"/>
      </w:r>
      <w:r w:rsidR="0011237B">
        <w:rPr>
          <w:noProof/>
        </w:rPr>
        <w:t>[1-3]</w:t>
      </w:r>
      <w:r w:rsidR="0011237B">
        <w:fldChar w:fldCharType="end"/>
      </w:r>
      <w:r w:rsidR="004834C7">
        <w:t xml:space="preserve"> </w:t>
      </w:r>
      <w:r w:rsidR="003A3738">
        <w:t>wa</w:t>
      </w:r>
      <w:r w:rsidR="004834C7">
        <w:t xml:space="preserve">s </w:t>
      </w:r>
      <w:del w:id="63" w:author="Adam Creuziger" w:date="2015-09-17T16:51:00Z">
        <w:r w:rsidR="00DB047D" w:rsidDel="00640359">
          <w:delText>primarily studied</w:delText>
        </w:r>
      </w:del>
      <w:ins w:id="64" w:author="Adam Creuziger" w:date="2015-09-17T16:51:00Z">
        <w:r w:rsidR="00640359">
          <w:t>built upon</w:t>
        </w:r>
      </w:ins>
      <w:r w:rsidR="00DB047D">
        <w:t xml:space="preserve"> in this thesis</w:t>
      </w:r>
      <w:r w:rsidR="00157D49">
        <w:t>. Th</w:t>
      </w:r>
      <w:ins w:id="65" w:author="Adam Creuziger" w:date="2015-09-17T16:53:00Z">
        <w:r w:rsidR="001E03DC">
          <w:t xml:space="preserve">is </w:t>
        </w:r>
      </w:ins>
      <w:del w:id="66" w:author="Adam Creuziger" w:date="2015-09-17T16:53:00Z">
        <w:r w:rsidR="00E6628F" w:rsidDel="001E03DC">
          <w:delText>e</w:delText>
        </w:r>
        <w:r w:rsidR="00157D49" w:rsidDel="001E03DC">
          <w:delText xml:space="preserve"> </w:delText>
        </w:r>
        <w:r w:rsidR="00212570" w:rsidDel="001E03DC">
          <w:delText xml:space="preserve">self-consistent crystal plasticity </w:delText>
        </w:r>
      </w:del>
      <w:r w:rsidR="00212570">
        <w:t>model</w:t>
      </w:r>
      <w:r w:rsidR="00E123E4" w:rsidRPr="00B2741A">
        <w:t xml:space="preserve"> is a</w:t>
      </w:r>
      <w:r w:rsidR="00F118E1" w:rsidRPr="00B2741A">
        <w:t xml:space="preserve"> hierarchical</w:t>
      </w:r>
      <w:r w:rsidR="005A632A">
        <w:t xml:space="preserve"> </w:t>
      </w:r>
      <w:r w:rsidR="00E123E4" w:rsidRPr="00B2741A">
        <w:t xml:space="preserve">multi-scale </w:t>
      </w:r>
      <w:r w:rsidR="00F118E1" w:rsidRPr="00B2741A">
        <w:t>framework</w:t>
      </w:r>
      <w:r w:rsidR="00E123E4" w:rsidRPr="00B2741A">
        <w:t xml:space="preserve"> </w:t>
      </w:r>
      <w:del w:id="67" w:author="Adam Creuziger" w:date="2015-09-17T16:51:00Z">
        <w:r w:rsidR="007D43B2" w:rsidDel="00640359">
          <w:delText xml:space="preserve">by itself </w:delText>
        </w:r>
        <w:r w:rsidR="002B486F" w:rsidDel="00640359">
          <w:delText>in that it</w:delText>
        </w:r>
      </w:del>
      <w:ins w:id="68" w:author="Adam Creuziger" w:date="2015-09-17T16:51:00Z">
        <w:r w:rsidR="00640359">
          <w:t>that</w:t>
        </w:r>
      </w:ins>
      <w:r w:rsidR="002B486F">
        <w:t xml:space="preserve"> </w:t>
      </w:r>
      <w:r w:rsidR="009E0E98">
        <w:t>invol</w:t>
      </w:r>
      <w:r w:rsidR="007D43B2">
        <w:t>ves two types of “scale-jumps”:</w:t>
      </w:r>
      <w:r w:rsidR="009E0E98">
        <w:t xml:space="preserve"> </w:t>
      </w:r>
      <w:r w:rsidR="00F118E1" w:rsidRPr="00B2741A">
        <w:t xml:space="preserve">1) </w:t>
      </w:r>
      <w:r>
        <w:t>from</w:t>
      </w:r>
      <w:ins w:id="69" w:author="Adam Creuziger" w:date="2015-09-17T16:51:00Z">
        <w:r w:rsidR="00640359">
          <w:t xml:space="preserve"> individual</w:t>
        </w:r>
      </w:ins>
      <w:r>
        <w:t xml:space="preserve"> </w:t>
      </w:r>
      <w:r w:rsidR="00E123E4" w:rsidRPr="00B2741A">
        <w:t>slip system</w:t>
      </w:r>
      <w:r w:rsidR="00F118E1" w:rsidRPr="00B2741A">
        <w:t>s</w:t>
      </w:r>
      <w:r w:rsidR="00E123E4" w:rsidRPr="00B2741A">
        <w:t xml:space="preserve"> to </w:t>
      </w:r>
      <w:r w:rsidR="00F118E1" w:rsidRPr="00B2741A">
        <w:t xml:space="preserve">an </w:t>
      </w:r>
      <w:r w:rsidR="00E123E4" w:rsidRPr="00B2741A">
        <w:t>effective grain</w:t>
      </w:r>
      <w:ins w:id="70" w:author="Adam Creuziger" w:date="2015-09-17T16:51:00Z">
        <w:r w:rsidR="00640359">
          <w:t xml:space="preserve"> deformation</w:t>
        </w:r>
      </w:ins>
      <w:proofErr w:type="gramStart"/>
      <w:r w:rsidR="00F118E1" w:rsidRPr="00B2741A">
        <w:t>;</w:t>
      </w:r>
      <w:proofErr w:type="gramEnd"/>
      <w:r w:rsidR="00E123E4" w:rsidRPr="00B2741A">
        <w:t xml:space="preserve"> and </w:t>
      </w:r>
      <w:r w:rsidR="00F118E1" w:rsidRPr="00B2741A">
        <w:t xml:space="preserve">2) </w:t>
      </w:r>
      <w:r>
        <w:t xml:space="preserve">from </w:t>
      </w:r>
      <w:ins w:id="71" w:author="Adam Creuziger" w:date="2015-09-17T16:51:00Z">
        <w:r w:rsidR="00640359">
          <w:t>an</w:t>
        </w:r>
      </w:ins>
      <w:del w:id="72" w:author="Adam Creuziger" w:date="2015-09-17T16:51:00Z">
        <w:r w:rsidR="00F118E1" w:rsidRPr="00B2741A" w:rsidDel="00640359">
          <w:delText>the</w:delText>
        </w:r>
      </w:del>
      <w:r w:rsidR="00F118E1" w:rsidRPr="00B2741A">
        <w:t xml:space="preserve"> aggregate of grains to </w:t>
      </w:r>
      <w:r w:rsidR="003116A0">
        <w:t>the</w:t>
      </w:r>
      <w:r w:rsidR="00F118E1" w:rsidRPr="00B2741A">
        <w:t xml:space="preserve"> macroscopic material </w:t>
      </w:r>
      <w:r>
        <w:t>scale</w:t>
      </w:r>
      <w:r w:rsidR="001865E8">
        <w:t xml:space="preserve">. Therefore, it </w:t>
      </w:r>
      <w:r w:rsidR="006F1AF4">
        <w:t>can</w:t>
      </w:r>
      <w:r w:rsidR="001865E8">
        <w:t xml:space="preserve"> </w:t>
      </w:r>
      <w:del w:id="73" w:author="Adam Creuziger" w:date="2015-09-17T16:54:00Z">
        <w:r w:rsidR="001865E8" w:rsidDel="001E03DC">
          <w:delText xml:space="preserve">potentially </w:delText>
        </w:r>
      </w:del>
      <w:r w:rsidR="001865E8">
        <w:t xml:space="preserve">link </w:t>
      </w:r>
      <w:r w:rsidR="006F1AF4">
        <w:t>th</w:t>
      </w:r>
      <w:ins w:id="74" w:author="Adam Creuziger" w:date="2015-09-17T16:54:00Z">
        <w:r w:rsidR="001E03DC">
          <w:t>e</w:t>
        </w:r>
      </w:ins>
      <w:del w:id="75" w:author="Adam Creuziger" w:date="2015-09-17T16:54:00Z">
        <w:r w:rsidR="006F1AF4" w:rsidDel="001E03DC">
          <w:delText>ose</w:delText>
        </w:r>
      </w:del>
      <w:r w:rsidR="006F1AF4">
        <w:t xml:space="preserve"> </w:t>
      </w:r>
      <w:r w:rsidR="001865E8">
        <w:t xml:space="preserve">microscopic </w:t>
      </w:r>
      <w:ins w:id="76" w:author="Adam Creuziger" w:date="2015-09-17T16:55:00Z">
        <w:r w:rsidR="001E03DC">
          <w:t xml:space="preserve">deformation behavior of each phase to the </w:t>
        </w:r>
      </w:ins>
      <w:del w:id="77" w:author="Adam Creuziger" w:date="2015-09-17T16:55:00Z">
        <w:r w:rsidR="001865E8" w:rsidDel="001E03DC">
          <w:delText>phenomena</w:delText>
        </w:r>
        <w:r w:rsidR="006F1AF4" w:rsidDel="001E03DC">
          <w:delText xml:space="preserve"> </w:delText>
        </w:r>
        <w:r w:rsidR="001865E8" w:rsidDel="001E03DC">
          <w:delText>occurring due to the presen</w:delText>
        </w:r>
        <w:r w:rsidR="00C633BA" w:rsidDel="001E03DC">
          <w:delText>ce</w:delText>
        </w:r>
        <w:r w:rsidR="001865E8" w:rsidDel="001E03DC">
          <w:delText xml:space="preserve"> of multiphase in the </w:delText>
        </w:r>
      </w:del>
      <w:ins w:id="78" w:author="Adam Creuziger" w:date="2015-09-17T16:55:00Z">
        <w:r w:rsidR="001E03DC">
          <w:t xml:space="preserve">macroscopic deformation in </w:t>
        </w:r>
      </w:ins>
      <w:r w:rsidR="001865E8">
        <w:t>AHSS</w:t>
      </w:r>
      <w:r w:rsidR="009E0E98">
        <w:t xml:space="preserve">. </w:t>
      </w:r>
      <w:ins w:id="79" w:author="Adam Creuziger" w:date="2015-09-17T16:55:00Z">
        <w:r w:rsidR="001E03DC">
          <w:t xml:space="preserve">In </w:t>
        </w:r>
        <w:proofErr w:type="spellStart"/>
        <w:r w:rsidR="001E03DC">
          <w:t>addtition</w:t>
        </w:r>
      </w:ins>
      <w:proofErr w:type="spellEnd"/>
      <w:del w:id="80" w:author="Adam Creuziger" w:date="2015-09-17T16:55:00Z">
        <w:r w:rsidR="009E0E98" w:rsidDel="001E03DC">
          <w:delText>Also</w:delText>
        </w:r>
      </w:del>
      <w:r w:rsidR="009E0E98">
        <w:t xml:space="preserve">, crystal plasticity models </w:t>
      </w:r>
      <w:ins w:id="81" w:author="Adam Creuziger" w:date="2015-09-17T16:55:00Z">
        <w:r w:rsidR="001E03DC">
          <w:t xml:space="preserve">provide predictions for the </w:t>
        </w:r>
      </w:ins>
      <w:ins w:id="82" w:author="Adam Creuziger" w:date="2015-09-17T16:56:00Z">
        <w:r w:rsidR="001E03DC">
          <w:t xml:space="preserve">aggregate grain deformation, which can be compared and validated by the experimental </w:t>
        </w:r>
      </w:ins>
      <w:del w:id="83" w:author="Adam Creuziger" w:date="2015-09-17T16:56:00Z">
        <w:r w:rsidR="009E0E98" w:rsidDel="001E03DC">
          <w:delText xml:space="preserve">are capable of modeling the </w:delText>
        </w:r>
      </w:del>
      <w:r w:rsidR="009E0E98">
        <w:t>crystallographic texture evolution</w:t>
      </w:r>
      <w:ins w:id="84" w:author="Adam Creuziger" w:date="2015-09-17T16:57:00Z">
        <w:r w:rsidR="001E03DC">
          <w:t>,</w:t>
        </w:r>
      </w:ins>
      <w:r w:rsidR="009E0E98">
        <w:t xml:space="preserve"> </w:t>
      </w:r>
      <w:del w:id="85" w:author="Adam Creuziger" w:date="2015-09-17T16:57:00Z">
        <w:r w:rsidR="009E0E98" w:rsidDel="001E03DC">
          <w:delText>under arbitrary loading conditions</w:delText>
        </w:r>
        <w:r w:rsidR="004E708F" w:rsidDel="001E03DC">
          <w:delText xml:space="preserve">, </w:delText>
        </w:r>
      </w:del>
      <w:r w:rsidR="004E708F">
        <w:t xml:space="preserve">which </w:t>
      </w:r>
      <w:del w:id="86" w:author="Adam Creuziger" w:date="2015-09-17T16:57:00Z">
        <w:r w:rsidR="004E708F" w:rsidDel="001E03DC">
          <w:delText>often lacks</w:delText>
        </w:r>
      </w:del>
      <w:ins w:id="87" w:author="Adam Creuziger" w:date="2015-09-17T16:57:00Z">
        <w:r w:rsidR="001E03DC">
          <w:t>is typically not present</w:t>
        </w:r>
      </w:ins>
      <w:r w:rsidR="004E708F">
        <w:t xml:space="preserve"> in </w:t>
      </w:r>
      <w:del w:id="88" w:author="Adam Creuziger" w:date="2015-09-17T16:57:00Z">
        <w:r w:rsidR="004E708F" w:rsidDel="001E03DC">
          <w:delText xml:space="preserve">the </w:delText>
        </w:r>
      </w:del>
      <w:ins w:id="89" w:author="Adam Creuziger" w:date="2015-09-17T16:57:00Z">
        <w:r w:rsidR="001E03DC">
          <w:t xml:space="preserve">continuum level </w:t>
        </w:r>
      </w:ins>
      <w:r w:rsidR="004E708F">
        <w:t>empirical constitutive models</w:t>
      </w:r>
      <w:del w:id="90" w:author="Adam Creuziger" w:date="2015-09-17T16:57:00Z">
        <w:r w:rsidR="004E708F" w:rsidDel="001E03DC">
          <w:delText xml:space="preserve"> constr</w:delText>
        </w:r>
        <w:r w:rsidR="006B760D" w:rsidDel="001E03DC">
          <w:delText>ucted on the macro continuum-scale</w:delText>
        </w:r>
      </w:del>
      <w:r w:rsidR="001865E8">
        <w:t>.</w:t>
      </w:r>
      <w:r w:rsidR="005F2083">
        <w:t xml:space="preserve"> </w:t>
      </w:r>
    </w:p>
    <w:p w14:paraId="07F1A0B6" w14:textId="15F65847" w:rsidR="007E0B1B" w:rsidRPr="00B2741A" w:rsidRDefault="00323FE8" w:rsidP="007E0B1B">
      <w:del w:id="91" w:author="Adam Creuziger" w:date="2015-09-17T16:58:00Z">
        <w:r w:rsidDel="001E03DC">
          <w:delText xml:space="preserve">In the first Chapter of thesis is the Introduction to the </w:delText>
        </w:r>
        <w:r w:rsidR="00105529" w:rsidRPr="00B2741A" w:rsidDel="001E03DC">
          <w:delText>crystal plasticity framework</w:delText>
        </w:r>
        <w:r w:rsidDel="001E03DC">
          <w:delText>. In it,</w:delText>
        </w:r>
        <w:r w:rsidR="00105529" w:rsidRPr="00B2741A" w:rsidDel="001E03DC">
          <w:delText xml:space="preserve"> </w:delText>
        </w:r>
        <w:r w:rsidDel="001E03DC">
          <w:delText xml:space="preserve">essential </w:delText>
        </w:r>
        <w:r w:rsidR="00105529" w:rsidRPr="00B2741A" w:rsidDel="001E03DC">
          <w:delText>elements of physics employed therein</w:delText>
        </w:r>
        <w:r w:rsidR="00817D3B" w:rsidDel="001E03DC">
          <w:delText xml:space="preserve"> </w:delText>
        </w:r>
        <w:r w:rsidDel="001E03DC">
          <w:delText>are presented in detail</w:delText>
        </w:r>
        <w:r w:rsidR="00360A0C" w:rsidDel="001E03DC">
          <w:delText xml:space="preserve">. </w:delText>
        </w:r>
      </w:del>
      <w:r w:rsidR="00D64E6C" w:rsidRPr="00B2741A">
        <w:t>In Chapter II,</w:t>
      </w:r>
      <w:ins w:id="92" w:author="Adam Creuziger" w:date="2015-09-17T17:00:00Z">
        <w:r w:rsidR="007E0B1B">
          <w:t xml:space="preserve"> a</w:t>
        </w:r>
      </w:ins>
      <w:del w:id="93" w:author="Adam Creuziger" w:date="2015-09-17T17:00:00Z">
        <w:r w:rsidR="00D64E6C" w:rsidRPr="00B2741A" w:rsidDel="007E0B1B">
          <w:delText xml:space="preserve"> </w:delText>
        </w:r>
      </w:del>
      <w:ins w:id="94" w:author="Adam Creuziger" w:date="2015-09-17T17:00:00Z">
        <w:r w:rsidR="007E0B1B">
          <w:t xml:space="preserve"> </w:t>
        </w:r>
      </w:ins>
      <w:del w:id="95" w:author="Adam Creuziger" w:date="2015-09-17T17:00:00Z">
        <w:r w:rsidR="00D64E6C" w:rsidRPr="00B2741A" w:rsidDel="007E0B1B">
          <w:delText xml:space="preserve">an application </w:delText>
        </w:r>
        <w:r w:rsidR="00171C6C" w:rsidDel="007E0B1B">
          <w:delText xml:space="preserve">of </w:delText>
        </w:r>
      </w:del>
      <w:r w:rsidR="00171C6C">
        <w:t>viscoplastic self-consistent</w:t>
      </w:r>
      <w:ins w:id="96" w:author="Adam Creuziger" w:date="2015-09-17T17:01:00Z">
        <w:r w:rsidR="007E0B1B">
          <w:t xml:space="preserve"> (VPSC)</w:t>
        </w:r>
      </w:ins>
      <w:r w:rsidR="00171C6C">
        <w:t xml:space="preserve"> model </w:t>
      </w:r>
      <w:r w:rsidR="00D64E6C" w:rsidRPr="00B2741A">
        <w:t xml:space="preserve">is </w:t>
      </w:r>
      <w:ins w:id="97" w:author="Adam Creuziger" w:date="2015-09-17T17:00:00Z">
        <w:r w:rsidR="007E0B1B">
          <w:t xml:space="preserve">applied to mechanical deformation </w:t>
        </w:r>
      </w:ins>
      <w:del w:id="98" w:author="Adam Creuziger" w:date="2015-09-17T17:00:00Z">
        <w:r w:rsidR="00D64E6C" w:rsidRPr="00B2741A" w:rsidDel="007E0B1B">
          <w:delText xml:space="preserve">made for </w:delText>
        </w:r>
      </w:del>
      <w:r w:rsidR="00D64E6C" w:rsidRPr="00B2741A">
        <w:t xml:space="preserve">an austenitic stainless steel. </w:t>
      </w:r>
      <w:moveFromRangeStart w:id="99" w:author="Adam Creuziger" w:date="2015-09-17T17:01:00Z" w:name="move304128599"/>
      <w:moveFrom w:id="100" w:author="Adam Creuziger" w:date="2015-09-17T17:01:00Z">
        <w:r w:rsidR="00D64E6C" w:rsidRPr="00B2741A" w:rsidDel="007E0B1B">
          <w:t xml:space="preserve">This application </w:t>
        </w:r>
        <w:r w:rsidR="001E6904" w:rsidDel="007E0B1B">
          <w:t xml:space="preserve">also </w:t>
        </w:r>
        <w:r w:rsidR="00D64E6C" w:rsidRPr="00B2741A" w:rsidDel="007E0B1B">
          <w:t xml:space="preserve">explicitly demonstrates the appropriate procedures, which should be performed by the end-user </w:t>
        </w:r>
        <w:r w:rsidR="00D853F4" w:rsidRPr="00B2741A" w:rsidDel="007E0B1B">
          <w:t xml:space="preserve">of </w:t>
        </w:r>
        <w:r w:rsidR="001E6904" w:rsidDel="007E0B1B">
          <w:t>the</w:t>
        </w:r>
        <w:r w:rsidR="006F1AF4" w:rsidDel="007E0B1B">
          <w:t xml:space="preserve"> </w:t>
        </w:r>
        <w:r w:rsidR="00D853F4" w:rsidRPr="00B2741A" w:rsidDel="007E0B1B">
          <w:t xml:space="preserve">crystal plasticity model </w:t>
        </w:r>
        <w:r w:rsidR="00D64E6C" w:rsidRPr="00B2741A" w:rsidDel="007E0B1B">
          <w:t xml:space="preserve">to enhance the </w:t>
        </w:r>
        <w:r w:rsidR="001E6904" w:rsidDel="007E0B1B">
          <w:t xml:space="preserve">predictive </w:t>
        </w:r>
        <w:r w:rsidR="00D64E6C" w:rsidRPr="00B2741A" w:rsidDel="007E0B1B">
          <w:t xml:space="preserve">accuracy. </w:t>
        </w:r>
      </w:moveFrom>
      <w:moveFromRangeEnd w:id="99"/>
      <w:del w:id="101" w:author="Adam Creuziger" w:date="2015-09-17T17:00:00Z">
        <w:r w:rsidR="00211692" w:rsidRPr="00B2741A" w:rsidDel="007E0B1B">
          <w:delText>Particularly, t</w:delText>
        </w:r>
      </w:del>
      <w:del w:id="102" w:author="Adam Creuziger" w:date="2015-09-17T17:01:00Z">
        <w:r w:rsidR="00211692" w:rsidRPr="00B2741A" w:rsidDel="007E0B1B">
          <w:delText>he s</w:delText>
        </w:r>
        <w:r w:rsidR="00017268" w:rsidDel="007E0B1B">
          <w:delText>tatistical representativeness in</w:delText>
        </w:r>
        <w:r w:rsidR="00211692" w:rsidRPr="00B2741A" w:rsidDel="007E0B1B">
          <w:delText xml:space="preserve"> a sampled population of discrete grains is studied in terms of </w:delText>
        </w:r>
        <w:r w:rsidR="00017268" w:rsidDel="007E0B1B">
          <w:delText>anisotropic parameters</w:delText>
        </w:r>
        <w:r w:rsidR="00211692" w:rsidRPr="00B2741A" w:rsidDel="007E0B1B">
          <w:delText xml:space="preserve"> and yield stresses. </w:delText>
        </w:r>
        <w:r w:rsidR="00104F01" w:rsidRPr="00B2741A" w:rsidDel="007E0B1B">
          <w:delText xml:space="preserve">To that end, a computational tool </w:delText>
        </w:r>
        <w:r w:rsidR="00FA1AA5" w:rsidDel="007E0B1B">
          <w:delText>is presented that wraps</w:delText>
        </w:r>
        <w:r w:rsidR="00104F01" w:rsidRPr="00B2741A" w:rsidDel="007E0B1B">
          <w:delText xml:space="preserve"> the VPSC </w:delText>
        </w:r>
        <w:r w:rsidR="00017268" w:rsidDel="007E0B1B">
          <w:delText xml:space="preserve">source code that is </w:delText>
        </w:r>
        <w:r w:rsidR="00104F01" w:rsidRPr="00B2741A" w:rsidDel="007E0B1B">
          <w:delText>written i</w:delText>
        </w:r>
        <w:r w:rsidR="006F1AF4" w:rsidDel="007E0B1B">
          <w:delText xml:space="preserve">n FORTRAN by Python scripts </w:delText>
        </w:r>
        <w:r w:rsidR="005179D4" w:rsidDel="007E0B1B">
          <w:delText>to use more advanced scientific libraries</w:delText>
        </w:r>
        <w:r w:rsidR="004F3DBF" w:rsidRPr="00B2741A" w:rsidDel="007E0B1B">
          <w:delText xml:space="preserve">. </w:delText>
        </w:r>
      </w:del>
      <w:r w:rsidR="002474DB">
        <w:t xml:space="preserve">The multiaxial constitutive behaviors of the </w:t>
      </w:r>
      <w:r w:rsidR="001B527F">
        <w:t xml:space="preserve">austenitic stainless steel </w:t>
      </w:r>
      <w:r w:rsidR="005179D4">
        <w:t>we</w:t>
      </w:r>
      <w:r w:rsidR="001B527F">
        <w:t xml:space="preserve">re measured using </w:t>
      </w:r>
      <w:r w:rsidR="005813C4" w:rsidRPr="00B2741A">
        <w:t>1) biaxial tests using cruciform specimens developed by</w:t>
      </w:r>
      <w:r w:rsidR="006F1AF4">
        <w:t xml:space="preserve"> </w:t>
      </w:r>
      <w:r w:rsidR="0011237B">
        <w:fldChar w:fldCharType="begin"/>
      </w:r>
      <w:r w:rsidR="0011237B">
        <w:instrText xml:space="preserve"> ADDIN EN.CITE &lt;EndNote&gt;&lt;Cite ExcludeYear="1"&gt;&lt;Author&gt;Kuwabara&lt;/Author&gt;&lt;Year&gt;1998&lt;/Year&gt;&lt;RecNum&gt;75&lt;/RecNum&gt;&lt;DisplayText&gt;[4]&lt;/DisplayText&gt;&lt;record&gt;&lt;rec-number&gt;75&lt;/rec-number&gt;&lt;foreign-keys&gt;&lt;key app="EN" db-id="5pdepzd2qtvs2ie2a9tv5rwav9fe5t2pezwz" timestamp="1336936772"&gt;75&lt;/key&gt;&lt;/foreign-keys&gt;&lt;ref-type name="Journal Article"&gt;17&lt;/ref-type&gt;&lt;contributors&gt;&lt;authors&gt;&lt;author&gt;Kuwabara, T.&lt;/author&gt;&lt;author&gt;Ikeda, S.&lt;/author&gt;&lt;author&gt;Kuroda, K.&lt;/author&gt;&lt;/authors&gt;&lt;/contributors&gt;&lt;titles&gt;&lt;title&gt;Measurement and analysis of differential work hardening in cold-rolled steel sheet under biaxial tension&lt;/title&gt;&lt;secondary-title&gt;Journal of Materials Processing Technology&lt;/secondary-title&gt;&lt;/titles&gt;&lt;periodical&gt;&lt;full-title&gt;Journal of Materials Processing Technology&lt;/full-title&gt;&lt;/periodical&gt;&lt;pages&gt;517 - 523&lt;/pages&gt;&lt;volume&gt;80-81&lt;/volume&gt;&lt;dates&gt;&lt;year&gt;1998&lt;/year&gt;&lt;/dates&gt;&lt;isbn&gt;0924-0136&lt;/isbn&gt;&lt;label&gt;Kuwabara1998&lt;/label&gt;&lt;urls&gt;&lt;related-urls&gt;&lt;url&gt;DOI: 10.1016/S0924-0136(98)00155-1&lt;/url&gt;&lt;/related-urls&gt;&lt;/urls&gt;&lt;/record&gt;&lt;/Cite&gt;&lt;/EndNote&gt;</w:instrText>
      </w:r>
      <w:r w:rsidR="0011237B">
        <w:fldChar w:fldCharType="separate"/>
      </w:r>
      <w:r w:rsidR="0011237B">
        <w:rPr>
          <w:noProof/>
        </w:rPr>
        <w:t>[4]</w:t>
      </w:r>
      <w:r w:rsidR="0011237B">
        <w:fldChar w:fldCharType="end"/>
      </w:r>
      <w:r w:rsidR="005813C4" w:rsidRPr="00B2741A">
        <w:t>; and 2) hydraulic bulge test.</w:t>
      </w:r>
      <w:ins w:id="103" w:author="Adam Creuziger" w:date="2015-09-17T17:01:00Z">
        <w:r w:rsidR="007E0B1B">
          <w:t xml:space="preserve"> [</w:t>
        </w:r>
        <w:proofErr w:type="gramStart"/>
        <w:r w:rsidR="007E0B1B">
          <w:t>add</w:t>
        </w:r>
        <w:proofErr w:type="gramEnd"/>
        <w:r w:rsidR="007E0B1B">
          <w:t xml:space="preserve"> about how the VPSC model agreed or disagreed with the experimental data]</w:t>
        </w:r>
      </w:ins>
      <w:r w:rsidR="00EC5642">
        <w:t xml:space="preserve"> </w:t>
      </w:r>
      <w:ins w:id="104" w:author="Adam Creuziger" w:date="2015-09-17T17:01:00Z">
        <w:r w:rsidR="007E0B1B">
          <w:t>T</w:t>
        </w:r>
        <w:r w:rsidR="007E0B1B" w:rsidRPr="00B2741A">
          <w:t>he s</w:t>
        </w:r>
        <w:r w:rsidR="007E0B1B">
          <w:t>tatistical representativeness in</w:t>
        </w:r>
        <w:r w:rsidR="007E0B1B" w:rsidRPr="00B2741A">
          <w:t xml:space="preserve"> a sampled </w:t>
        </w:r>
        <w:r w:rsidR="007E0B1B">
          <w:t>population of discrete grains was</w:t>
        </w:r>
        <w:r w:rsidR="007E0B1B" w:rsidRPr="00B2741A">
          <w:t xml:space="preserve"> studied in terms </w:t>
        </w:r>
        <w:r w:rsidR="007E0B1B" w:rsidRPr="00B2741A">
          <w:lastRenderedPageBreak/>
          <w:t xml:space="preserve">of </w:t>
        </w:r>
        <w:r w:rsidR="007E0B1B">
          <w:t>anisotropic parameters</w:t>
        </w:r>
        <w:r w:rsidR="007E0B1B" w:rsidRPr="00B2741A">
          <w:t xml:space="preserve"> and yield stresses. To that end, a computational tool </w:t>
        </w:r>
        <w:r w:rsidR="007E0B1B">
          <w:t>is presented that wraps</w:t>
        </w:r>
        <w:r w:rsidR="007E0B1B" w:rsidRPr="00B2741A">
          <w:t xml:space="preserve"> the VPSC </w:t>
        </w:r>
        <w:r w:rsidR="007E0B1B">
          <w:t xml:space="preserve">source code that is </w:t>
        </w:r>
        <w:r w:rsidR="007E0B1B" w:rsidRPr="00B2741A">
          <w:t>written i</w:t>
        </w:r>
        <w:r w:rsidR="007E0B1B">
          <w:t>n FORTRAN by Python scripts to use more advanced scientific libraries</w:t>
        </w:r>
        <w:r w:rsidR="007E0B1B" w:rsidRPr="00B2741A">
          <w:t xml:space="preserve">. </w:t>
        </w:r>
      </w:ins>
      <w:r w:rsidR="00EC5642">
        <w:t>Although</w:t>
      </w:r>
      <w:r w:rsidR="005813C4" w:rsidRPr="00B2741A">
        <w:t xml:space="preserve"> </w:t>
      </w:r>
      <w:r w:rsidR="00EC5642">
        <w:t>t</w:t>
      </w:r>
      <w:r w:rsidR="005813C4" w:rsidRPr="00B2741A">
        <w:t xml:space="preserve">he VPSC model </w:t>
      </w:r>
      <w:r w:rsidR="007736C4" w:rsidRPr="00B2741A">
        <w:t xml:space="preserve">used in this </w:t>
      </w:r>
      <w:r w:rsidR="006F1AF4">
        <w:t>application</w:t>
      </w:r>
      <w:r w:rsidR="007736C4" w:rsidRPr="00B2741A">
        <w:t xml:space="preserve"> lack</w:t>
      </w:r>
      <w:r w:rsidR="00AA5E3E">
        <w:t>ed</w:t>
      </w:r>
      <w:r w:rsidR="007736C4" w:rsidRPr="00B2741A">
        <w:t xml:space="preserve"> </w:t>
      </w:r>
      <w:r w:rsidR="006F1AF4">
        <w:t xml:space="preserve">the </w:t>
      </w:r>
      <w:r w:rsidR="007736C4" w:rsidRPr="00B2741A">
        <w:t>description associated with the</w:t>
      </w:r>
      <w:r w:rsidR="005813C4" w:rsidRPr="00B2741A">
        <w:t xml:space="preserve"> phase transformation kinetics</w:t>
      </w:r>
      <w:r w:rsidR="004F34F9">
        <w:t>,</w:t>
      </w:r>
      <w:r w:rsidR="005813C4" w:rsidRPr="00B2741A">
        <w:t xml:space="preserve"> the predictions made by </w:t>
      </w:r>
      <w:r w:rsidR="008F461A" w:rsidRPr="00B2741A">
        <w:t xml:space="preserve">the </w:t>
      </w:r>
      <w:r w:rsidR="005813C4" w:rsidRPr="00B2741A">
        <w:t xml:space="preserve">VPSC model </w:t>
      </w:r>
      <w:r w:rsidR="00AA5E3E">
        <w:t>were</w:t>
      </w:r>
      <w:r w:rsidR="005813C4" w:rsidRPr="00B2741A">
        <w:t xml:space="preserve"> </w:t>
      </w:r>
      <w:r w:rsidR="008F461A" w:rsidRPr="00B2741A">
        <w:t xml:space="preserve">in </w:t>
      </w:r>
      <w:r w:rsidR="005813C4" w:rsidRPr="00B2741A">
        <w:t xml:space="preserve">good agreement with </w:t>
      </w:r>
      <w:r w:rsidR="008F461A" w:rsidRPr="00B2741A">
        <w:t>experimental observations</w:t>
      </w:r>
      <w:r w:rsidR="00EC5642">
        <w:t xml:space="preserve">. </w:t>
      </w:r>
      <w:r w:rsidR="002F3FC1">
        <w:t xml:space="preserve">This finding led </w:t>
      </w:r>
      <w:r w:rsidR="005813C4" w:rsidRPr="00B2741A">
        <w:t xml:space="preserve">to a conclusion that the anisotropic hardening behavior </w:t>
      </w:r>
      <w:r w:rsidR="00AB2F83">
        <w:t>induced</w:t>
      </w:r>
      <w:r w:rsidR="001E4BD7">
        <w:t xml:space="preserve"> by crystallographic texture and its development </w:t>
      </w:r>
      <w:r w:rsidR="005813C4" w:rsidRPr="00B2741A">
        <w:t xml:space="preserve">might be </w:t>
      </w:r>
      <w:r w:rsidR="003345A5">
        <w:t xml:space="preserve">a </w:t>
      </w:r>
      <w:r w:rsidR="005813C4" w:rsidRPr="00B2741A">
        <w:t xml:space="preserve">more </w:t>
      </w:r>
      <w:r w:rsidR="003345A5">
        <w:t>dominant factor that determines the anisotropic hardening behavior of the material</w:t>
      </w:r>
      <w:r w:rsidR="007B25B7">
        <w:t xml:space="preserve"> </w:t>
      </w:r>
      <w:r w:rsidR="00A6206B">
        <w:fldChar w:fldCharType="begin"/>
      </w:r>
      <w:r w:rsidR="00A6206B">
        <w:instrText xml:space="preserve"> ADDIN EN.CITE &lt;EndNote&gt;&lt;Cite ExcludeYear="1"&gt;&lt;Author&gt;Jeong&lt;/Author&gt;&lt;Year&gt;2010&lt;/Year&gt;&lt;RecNum&gt;251&lt;/RecNum&gt;&lt;DisplayText&gt;[5]&lt;/DisplayText&gt;&lt;record&gt;&lt;rec-number&gt;251&lt;/rec-number&gt;&lt;foreign-keys&gt;&lt;key app="EN" db-id="5pdepzd2qtvs2ie2a9tv5rwav9fe5t2pezwz" timestamp="1355037143"&gt;251&lt;/key&gt;&lt;/foreign-keys&gt;&lt;ref-type name="Thesis"&gt;32&lt;/ref-type&gt;&lt;contributors&gt;&lt;authors&gt;&lt;author&gt;Youngung Jeong&lt;/author&gt;&lt;/authors&gt;&lt;tertiary-authors&gt;&lt;author&gt;Frederic Barlat&lt;/author&gt;&lt;/tertiary-authors&gt;&lt;/contributors&gt;&lt;titles&gt;&lt;title&gt;Crystal plasticity application to 304 austenitic stainless steel&lt;/title&gt;&lt;secondary-title&gt;Graduate Institute of Ferrous Technology&lt;/secondary-title&gt;&lt;/titles&gt;&lt;volume&gt;Master&lt;/volume&gt;&lt;dates&gt;&lt;year&gt;2010&lt;/year&gt;&lt;/dates&gt;&lt;publisher&gt;Pohang University of Science and Technology&lt;/publisher&gt;&lt;urls&gt;&lt;/urls&gt;&lt;language&gt;English&lt;/language&gt;&lt;/record&gt;&lt;/Cite&gt;&lt;/EndNote&gt;</w:instrText>
      </w:r>
      <w:r w:rsidR="00A6206B">
        <w:fldChar w:fldCharType="separate"/>
      </w:r>
      <w:r w:rsidR="00A6206B">
        <w:rPr>
          <w:noProof/>
        </w:rPr>
        <w:t>[5]</w:t>
      </w:r>
      <w:r w:rsidR="00A6206B">
        <w:fldChar w:fldCharType="end"/>
      </w:r>
      <w:r w:rsidR="003345A5">
        <w:t>.</w:t>
      </w:r>
      <w:ins w:id="105" w:author="Adam Creuziger" w:date="2015-09-17T17:02:00Z">
        <w:r w:rsidR="007E0B1B">
          <w:t xml:space="preserve"> </w:t>
        </w:r>
      </w:ins>
      <w:moveToRangeStart w:id="106" w:author="Adam Creuziger" w:date="2015-09-17T17:01:00Z" w:name="move304128599"/>
      <w:moveTo w:id="107" w:author="Adam Creuziger" w:date="2015-09-17T17:01:00Z">
        <w:r w:rsidR="007E0B1B" w:rsidRPr="00B2741A">
          <w:t xml:space="preserve">This application </w:t>
        </w:r>
        <w:r w:rsidR="007E0B1B">
          <w:t xml:space="preserve">also </w:t>
        </w:r>
        <w:r w:rsidR="007E0B1B" w:rsidRPr="00B2741A">
          <w:t>explicitly demonstrate</w:t>
        </w:r>
      </w:moveTo>
      <w:ins w:id="108" w:author="Adam Creuziger" w:date="2015-09-17T17:02:00Z">
        <w:r w:rsidR="007E0B1B">
          <w:t>d</w:t>
        </w:r>
      </w:ins>
      <w:moveTo w:id="109" w:author="Adam Creuziger" w:date="2015-09-17T17:01:00Z">
        <w:del w:id="110" w:author="Adam Creuziger" w:date="2015-09-17T17:02:00Z">
          <w:r w:rsidR="007E0B1B" w:rsidRPr="00B2741A" w:rsidDel="007E0B1B">
            <w:delText>s</w:delText>
          </w:r>
        </w:del>
        <w:r w:rsidR="007E0B1B" w:rsidRPr="00B2741A">
          <w:t xml:space="preserve"> the appropriate procedures</w:t>
        </w:r>
        <w:del w:id="111" w:author="Adam Creuziger" w:date="2015-09-17T17:02:00Z">
          <w:r w:rsidR="007E0B1B" w:rsidRPr="00B2741A" w:rsidDel="007E0B1B">
            <w:delText>,</w:delText>
          </w:r>
        </w:del>
        <w:proofErr w:type="gramStart"/>
        <w:r w:rsidR="007E0B1B" w:rsidRPr="00B2741A">
          <w:t xml:space="preserve"> which</w:t>
        </w:r>
        <w:proofErr w:type="gramEnd"/>
        <w:r w:rsidR="007E0B1B" w:rsidRPr="00B2741A">
          <w:t xml:space="preserve"> should be performed by the end-user of </w:t>
        </w:r>
        <w:r w:rsidR="007E0B1B">
          <w:t xml:space="preserve">the </w:t>
        </w:r>
        <w:r w:rsidR="007E0B1B" w:rsidRPr="00B2741A">
          <w:t xml:space="preserve">crystal plasticity model to enhance the </w:t>
        </w:r>
        <w:r w:rsidR="007E0B1B">
          <w:t xml:space="preserve">predictive </w:t>
        </w:r>
        <w:r w:rsidR="007E0B1B" w:rsidRPr="00B2741A">
          <w:t>accuracy.</w:t>
        </w:r>
      </w:moveTo>
      <w:moveToRangeEnd w:id="106"/>
    </w:p>
    <w:p w14:paraId="54193228" w14:textId="242DB261" w:rsidR="00D64E6C" w:rsidRDefault="00D64E6C" w:rsidP="00B2741A">
      <w:r w:rsidRPr="00B2741A">
        <w:t>In Chapter II</w:t>
      </w:r>
      <w:r w:rsidR="00A54180" w:rsidRPr="00B2741A">
        <w:t>I</w:t>
      </w:r>
      <w:r w:rsidRPr="00B2741A">
        <w:t xml:space="preserve">, </w:t>
      </w:r>
      <w:r w:rsidR="00081258">
        <w:t xml:space="preserve">an alternative method </w:t>
      </w:r>
      <w:r w:rsidR="00B83A17" w:rsidRPr="00B2741A">
        <w:t>to measure multiaxial constitutive behavior</w:t>
      </w:r>
      <w:r w:rsidR="00081258">
        <w:t>s</w:t>
      </w:r>
      <w:r w:rsidR="00B83A17" w:rsidRPr="00B2741A">
        <w:t xml:space="preserve"> for the </w:t>
      </w:r>
      <w:commentRangeStart w:id="112"/>
      <w:r w:rsidR="00B83A17" w:rsidRPr="00B2741A">
        <w:t xml:space="preserve">interstitial-free </w:t>
      </w:r>
      <w:commentRangeEnd w:id="112"/>
      <w:r w:rsidR="007661AE">
        <w:rPr>
          <w:rStyle w:val="CommentReference"/>
        </w:rPr>
        <w:commentReference w:id="112"/>
      </w:r>
      <w:r w:rsidR="00B83A17" w:rsidRPr="00B2741A">
        <w:t xml:space="preserve">steel </w:t>
      </w:r>
      <w:ins w:id="113" w:author="Adam Creuziger" w:date="2015-09-17T17:03:00Z">
        <w:r w:rsidR="007E0B1B">
          <w:t>was</w:t>
        </w:r>
      </w:ins>
      <w:del w:id="114" w:author="Adam Creuziger" w:date="2015-09-17T17:03:00Z">
        <w:r w:rsidR="00B83A17" w:rsidRPr="00B2741A" w:rsidDel="007E0B1B">
          <w:delText>is</w:delText>
        </w:r>
      </w:del>
      <w:r w:rsidR="00B83A17" w:rsidRPr="00B2741A">
        <w:t xml:space="preserve"> presented. </w:t>
      </w:r>
      <w:del w:id="115" w:author="Adam Creuziger" w:date="2015-09-17T17:03:00Z">
        <w:r w:rsidR="00725D91" w:rsidDel="007661AE">
          <w:delText xml:space="preserve">This method differs from the previously mentioned two </w:delText>
        </w:r>
        <w:r w:rsidR="00A07E70" w:rsidDel="007661AE">
          <w:delText xml:space="preserve">multiaxial measurement </w:delText>
        </w:r>
        <w:r w:rsidR="00725D91" w:rsidDel="007661AE">
          <w:delText>methods using cruci</w:delText>
        </w:r>
        <w:r w:rsidR="00C90607" w:rsidDel="007661AE">
          <w:delText xml:space="preserve">form specimen </w:delText>
        </w:r>
        <w:r w:rsidR="00A07E70" w:rsidDel="007661AE">
          <w:delText>and</w:delText>
        </w:r>
        <w:r w:rsidR="00C90607" w:rsidDel="007661AE">
          <w:delText xml:space="preserve"> hydraulic actuator for bulge </w:delText>
        </w:r>
        <w:r w:rsidR="00A07E70" w:rsidDel="007661AE">
          <w:delText>test</w:delText>
        </w:r>
        <w:r w:rsidR="00725D91" w:rsidDel="007661AE">
          <w:delText xml:space="preserve">. </w:delText>
        </w:r>
      </w:del>
      <w:r w:rsidR="005E277A">
        <w:t>Th</w:t>
      </w:r>
      <w:r w:rsidR="00407487">
        <w:t>is</w:t>
      </w:r>
      <w:r w:rsidR="005E277A">
        <w:t xml:space="preserve"> method </w:t>
      </w:r>
      <w:r w:rsidR="0051479A">
        <w:t xml:space="preserve">bases on </w:t>
      </w:r>
      <w:r w:rsidR="00407487">
        <w:t>a</w:t>
      </w:r>
      <w:r w:rsidR="0051479A">
        <w:t xml:space="preserve"> </w:t>
      </w:r>
      <w:r w:rsidRPr="00B2741A">
        <w:t>Marciniak tooling</w:t>
      </w:r>
      <w:r w:rsidR="005E277A">
        <w:t xml:space="preserve">, that is augmented with </w:t>
      </w:r>
      <w:r w:rsidR="00407487">
        <w:t xml:space="preserve">a </w:t>
      </w:r>
      <w:r w:rsidR="005E277A">
        <w:t>low</w:t>
      </w:r>
      <w:r w:rsidR="00407487">
        <w:t>-</w:t>
      </w:r>
      <w:r w:rsidR="005E277A">
        <w:t>powered X-ray diffractometer as well as digital image correlation</w:t>
      </w:r>
      <w:r w:rsidR="00B265B5">
        <w:t xml:space="preserve"> (DIC) technique</w:t>
      </w:r>
      <w:r w:rsidR="005E277A">
        <w:t xml:space="preserve"> </w:t>
      </w:r>
      <w:r w:rsidR="0011237B">
        <w:fldChar w:fldCharType="begin"/>
      </w:r>
      <w:r w:rsidR="00A6206B">
        <w:instrText xml:space="preserve"> ADDIN EN.CITE &lt;EndNote&gt;&lt;Cite ExcludeYear="1"&gt;&lt;Author&gt;Foecke&lt;/Author&gt;&lt;Year&gt;2007&lt;/Year&gt;&lt;RecNum&gt;113&lt;/RecNum&gt;&lt;DisplayText&gt;[6]&lt;/DisplayText&gt;&lt;record&gt;&lt;rec-number&gt;113&lt;/rec-number&gt;&lt;foreign-keys&gt;&lt;key app="EN" db-id="5pdepzd2qtvs2ie2a9tv5rwav9fe5t2pezwz" timestamp="1336936773"&gt;113&lt;/key&gt;&lt;/foreign-keys&gt;&lt;ref-type name="Journal Article"&gt;17&lt;/ref-type&gt;&lt;contributors&gt;&lt;authors&gt;&lt;author&gt;Foecke, T.&lt;/author&gt;&lt;author&gt;Iadicola, M. A.&lt;/author&gt;&lt;author&gt;Lin, A.&lt;/author&gt;&lt;author&gt;Banovic, S. W.&lt;/author&gt;&lt;/authors&gt;&lt;/contributors&gt;&lt;titles&gt;&lt;title&gt;A method for direct measurement of multiaxial stress-strain curves in sheet metal&lt;/title&gt;&lt;secondary-title&gt;Metallurgical and Materials Transactions A&lt;/secondary-title&gt;&lt;/titles&gt;&lt;periodical&gt;&lt;full-title&gt;Metallurgical and Materials Transactions A&lt;/full-title&gt;&lt;/periodical&gt;&lt;pages&gt;306-313&lt;/pages&gt;&lt;volume&gt;38A&lt;/volume&gt;&lt;number&gt;2&lt;/number&gt;&lt;dates&gt;&lt;year&gt;2007&lt;/year&gt;&lt;pub-dates&gt;&lt;date&gt;FEB&lt;/date&gt;&lt;/pub-dates&gt;&lt;/dates&gt;&lt;isbn&gt;1073-5623&lt;/isbn&gt;&lt;label&gt;Foecke2007&lt;/label&gt;&lt;urls&gt;&lt;related-urls&gt;&lt;url&gt;10.1007/s11661-006-9044-y&lt;/url&gt;&lt;/related-urls&gt;&lt;/urls&gt;&lt;/record&gt;&lt;/Cite&gt;&lt;/EndNote&gt;</w:instrText>
      </w:r>
      <w:r w:rsidR="0011237B">
        <w:fldChar w:fldCharType="separate"/>
      </w:r>
      <w:r w:rsidR="00A6206B">
        <w:rPr>
          <w:noProof/>
        </w:rPr>
        <w:t>[6]</w:t>
      </w:r>
      <w:r w:rsidR="0011237B">
        <w:fldChar w:fldCharType="end"/>
      </w:r>
      <w:r w:rsidR="005E277A">
        <w:t xml:space="preserve">. </w:t>
      </w:r>
      <w:r w:rsidR="00675FAF" w:rsidRPr="00B2741A">
        <w:t>With th</w:t>
      </w:r>
      <w:r w:rsidR="009F370D">
        <w:t>is</w:t>
      </w:r>
      <w:r w:rsidR="00675FAF" w:rsidRPr="00B2741A">
        <w:t xml:space="preserve"> </w:t>
      </w:r>
      <w:r w:rsidR="009F370D">
        <w:t>method</w:t>
      </w:r>
      <w:r w:rsidR="00675FAF" w:rsidRPr="00B2741A">
        <w:t>, th</w:t>
      </w:r>
      <w:r w:rsidR="00F362D7" w:rsidRPr="00B2741A">
        <w:t xml:space="preserve">e </w:t>
      </w:r>
      <w:r w:rsidR="00675FAF" w:rsidRPr="00B2741A">
        <w:t xml:space="preserve">in-situ </w:t>
      </w:r>
      <w:r w:rsidR="00F362D7" w:rsidRPr="00B2741A">
        <w:t xml:space="preserve">diffraction data together with ex-situ measurement for </w:t>
      </w:r>
      <w:r w:rsidR="009F370D">
        <w:t xml:space="preserve">anisotropic </w:t>
      </w:r>
      <w:r w:rsidR="00F362D7" w:rsidRPr="00B2741A">
        <w:t xml:space="preserve">diffraction elastic constants, </w:t>
      </w:r>
      <w:r w:rsidR="00950BBA">
        <w:t>we</w:t>
      </w:r>
      <w:r w:rsidR="00F362D7" w:rsidRPr="00B2741A">
        <w:t>re used to obtained biaxial flow stress</w:t>
      </w:r>
      <w:r w:rsidR="00F93BB0">
        <w:t xml:space="preserve"> </w:t>
      </w:r>
      <w:r w:rsidR="00F23AB4">
        <w:fldChar w:fldCharType="begin"/>
      </w:r>
      <w:r w:rsidR="00A6206B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23AB4">
        <w:fldChar w:fldCharType="separate"/>
      </w:r>
      <w:r w:rsidR="00A6206B">
        <w:rPr>
          <w:noProof/>
        </w:rPr>
        <w:t>[7]</w:t>
      </w:r>
      <w:r w:rsidR="00F23AB4">
        <w:fldChar w:fldCharType="end"/>
      </w:r>
      <w:r w:rsidR="00F362D7" w:rsidRPr="00B2741A">
        <w:t>.</w:t>
      </w:r>
      <w:r w:rsidR="00D42CA1" w:rsidRPr="00B2741A">
        <w:t xml:space="preserve"> The experimental data </w:t>
      </w:r>
      <w:r w:rsidR="009045DF" w:rsidRPr="00B2741A">
        <w:t>wer</w:t>
      </w:r>
      <w:r w:rsidR="00D42CA1" w:rsidRPr="00B2741A">
        <w:t>e compared with the hydraulic bulge test data</w:t>
      </w:r>
      <w:r w:rsidR="00480D03" w:rsidRPr="00B2741A">
        <w:t>,</w:t>
      </w:r>
      <w:r w:rsidR="00D42CA1" w:rsidRPr="00B2741A">
        <w:t xml:space="preserve"> </w:t>
      </w:r>
      <w:r w:rsidR="00513FED" w:rsidRPr="00B2741A">
        <w:t xml:space="preserve">which resulted in reasonable agreement up to a </w:t>
      </w:r>
      <w:r w:rsidR="00226ED4" w:rsidRPr="00B2741A">
        <w:t xml:space="preserve">Von Mises </w:t>
      </w:r>
      <w:r w:rsidR="00513FED" w:rsidRPr="00B2741A">
        <w:t>strain of 0.5</w:t>
      </w:r>
      <w:r w:rsidR="00A6206B">
        <w:t xml:space="preserve"> </w:t>
      </w:r>
      <w:r w:rsidR="00FA1502">
        <w:fldChar w:fldCharType="begin"/>
      </w:r>
      <w:r w:rsidR="00FA1502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A1502">
        <w:fldChar w:fldCharType="separate"/>
      </w:r>
      <w:r w:rsidR="00FA1502">
        <w:rPr>
          <w:noProof/>
        </w:rPr>
        <w:t>[7]</w:t>
      </w:r>
      <w:r w:rsidR="00FA1502">
        <w:fldChar w:fldCharType="end"/>
      </w:r>
      <w:r w:rsidR="00C03108" w:rsidRPr="00B2741A">
        <w:t>.</w:t>
      </w:r>
      <w:r w:rsidR="00B83A17" w:rsidRPr="00B2741A">
        <w:t xml:space="preserve"> </w:t>
      </w:r>
      <w:r w:rsidR="003B4862" w:rsidRPr="00B2741A">
        <w:t xml:space="preserve">Additionally in this work, the </w:t>
      </w:r>
      <w:r w:rsidR="00B83A17" w:rsidRPr="00B2741A">
        <w:t>elasto-viscoplastic self-consi</w:t>
      </w:r>
      <w:r w:rsidR="00A00CE9" w:rsidRPr="00B2741A">
        <w:t xml:space="preserve">stent </w:t>
      </w:r>
      <w:r w:rsidR="003B4862" w:rsidRPr="00B2741A">
        <w:t xml:space="preserve">(EVPSC) </w:t>
      </w:r>
      <w:r w:rsidR="00A00CE9" w:rsidRPr="00B2741A">
        <w:t xml:space="preserve">crystal plasticity </w:t>
      </w:r>
      <w:r w:rsidR="00D80A09" w:rsidRPr="00B2741A">
        <w:t xml:space="preserve">model </w:t>
      </w:r>
      <w:r w:rsidR="003B4862" w:rsidRPr="00B2741A">
        <w:t xml:space="preserve">developed by </w:t>
      </w:r>
      <w:r w:rsidR="0011237B">
        <w:fldChar w:fldCharType="begin"/>
      </w:r>
      <w:r w:rsidR="00A6206B">
        <w:instrText xml:space="preserve"> ADDIN EN.CITE &lt;EndNote&gt;&lt;Cite ExcludeYear="1"&gt;&lt;Author&gt;Wang&lt;/Author&gt;&lt;Year&gt;2010&lt;/Year&gt;&lt;RecNum&gt;154&lt;/RecNum&gt;&lt;DisplayText&gt;[8]&lt;/DisplayText&gt;&lt;record&gt;&lt;rec-number&gt;154&lt;/rec-number&gt;&lt;foreign-keys&gt;&lt;key app="EN" db-id="5pdepzd2qtvs2ie2a9tv5rwav9fe5t2pezwz" timestamp="1336937901"&gt;154&lt;/key&gt;&lt;/foreign-keys&gt;&lt;ref-type name="Journal Article"&gt;17&lt;/ref-type&gt;&lt;contributors&gt;&lt;authors&gt;&lt;author&gt;Wang, H.&lt;/author&gt;&lt;author&gt;Wu, P. D.&lt;/author&gt;&lt;author&gt;Tomé, C. N.&lt;/author&gt;&lt;author&gt;Huang, Y.&lt;/author&gt;&lt;/authors&gt;&lt;/contributors&gt;&lt;titles&gt;&lt;title&gt;A finite strain elastic–viscoplastic self-consistent model for polycrystalline materials&lt;/title&gt;&lt;secondary-title&gt;Journal of the Mechanics and Physics of Solids&lt;/secondary-title&gt;&lt;/titles&gt;&lt;periodical&gt;&lt;full-title&gt;Journal of the Mechanics and Physics of Solids&lt;/full-title&gt;&lt;/periodical&gt;&lt;pages&gt;594-612&lt;/pages&gt;&lt;volume&gt;58&lt;/volume&gt;&lt;number&gt;4&lt;/number&gt;&lt;keywords&gt;&lt;keyword&gt;Crystal plasticity&lt;/keyword&gt;&lt;keyword&gt;Finite strain&lt;/keyword&gt;&lt;keyword&gt;Polycrystalline material&lt;/keyword&gt;&lt;keyword&gt;Elastic–viscoplastic material&lt;/keyword&gt;&lt;keyword&gt;Self-consistent&lt;/keyword&gt;&lt;/keywords&gt;&lt;dates&gt;&lt;year&gt;2010&lt;/year&gt;&lt;/dates&gt;&lt;isbn&gt;0022-5096&lt;/isbn&gt;&lt;urls&gt;&lt;related-urls&gt;&lt;url&gt;http://www.sciencedirect.com/science/article/pii/S0022509610000050&lt;/url&gt;&lt;/related-urls&gt;&lt;/urls&gt;&lt;electronic-resource-num&gt;10.1016/j.jmps.2010.01.004&lt;/electronic-resource-num&gt;&lt;/record&gt;&lt;/Cite&gt;&lt;/EndNote&gt;</w:instrText>
      </w:r>
      <w:r w:rsidR="0011237B">
        <w:fldChar w:fldCharType="separate"/>
      </w:r>
      <w:r w:rsidR="00A6206B">
        <w:rPr>
          <w:noProof/>
        </w:rPr>
        <w:t>[8]</w:t>
      </w:r>
      <w:r w:rsidR="0011237B">
        <w:fldChar w:fldCharType="end"/>
      </w:r>
      <w:r w:rsidR="003B4862" w:rsidRPr="00B2741A">
        <w:t xml:space="preserve"> </w:t>
      </w:r>
      <w:r w:rsidR="00D80A09" w:rsidRPr="00B2741A">
        <w:t xml:space="preserve">was extended to calculate the diffraction strains </w:t>
      </w:r>
      <w:r w:rsidR="00F23AB4">
        <w:t>based on the</w:t>
      </w:r>
      <w:r w:rsidR="00D80A09" w:rsidRPr="00B2741A">
        <w:t xml:space="preserve"> reflection method to compare with the </w:t>
      </w:r>
      <w:r w:rsidR="00C761EE">
        <w:t>corresponding exper</w:t>
      </w:r>
      <w:r w:rsidR="00885705">
        <w:t>imental data.</w:t>
      </w:r>
    </w:p>
    <w:p w14:paraId="65A60238" w14:textId="6688A5E6" w:rsidR="007F6C72" w:rsidRDefault="006F1AF4" w:rsidP="007F6C72">
      <w:del w:id="116" w:author="Adam Creuziger" w:date="2015-09-17T17:04:00Z">
        <w:r w:rsidDel="007661AE">
          <w:delText xml:space="preserve">In </w:delText>
        </w:r>
      </w:del>
      <w:r>
        <w:t>Chapter IV</w:t>
      </w:r>
      <w:ins w:id="117" w:author="Adam Creuziger" w:date="2015-09-17T17:04:00Z">
        <w:r w:rsidR="007661AE">
          <w:t xml:space="preserve"> </w:t>
        </w:r>
      </w:ins>
      <w:del w:id="118" w:author="Adam Creuziger" w:date="2015-09-17T17:04:00Z">
        <w:r w:rsidDel="007661AE">
          <w:delText xml:space="preserve">, a </w:delText>
        </w:r>
      </w:del>
      <w:r>
        <w:t>follow</w:t>
      </w:r>
      <w:ins w:id="119" w:author="Adam Creuziger" w:date="2015-09-17T17:04:00Z">
        <w:r w:rsidR="007661AE">
          <w:t>s</w:t>
        </w:r>
      </w:ins>
      <w:r>
        <w:t xml:space="preserve">-up </w:t>
      </w:r>
      <w:ins w:id="120" w:author="Adam Creuziger" w:date="2015-09-17T17:04:00Z">
        <w:r w:rsidR="007661AE">
          <w:t xml:space="preserve">on the </w:t>
        </w:r>
      </w:ins>
      <w:r>
        <w:t xml:space="preserve">work of Chapter II </w:t>
      </w:r>
      <w:ins w:id="121" w:author="Adam Creuziger" w:date="2015-09-17T17:04:00Z">
        <w:r w:rsidR="007661AE">
          <w:t>by</w:t>
        </w:r>
      </w:ins>
      <w:del w:id="122" w:author="Adam Creuziger" w:date="2015-09-17T17:04:00Z">
        <w:r w:rsidDel="007661AE">
          <w:delText>is</w:delText>
        </w:r>
      </w:del>
      <w:r>
        <w:t xml:space="preserve"> </w:t>
      </w:r>
      <w:del w:id="123" w:author="Adam Creuziger" w:date="2015-09-17T17:04:00Z">
        <w:r w:rsidR="00300294" w:rsidDel="007661AE">
          <w:delText xml:space="preserve">which </w:delText>
        </w:r>
      </w:del>
      <w:r>
        <w:t>incorporat</w:t>
      </w:r>
      <w:ins w:id="124" w:author="Adam Creuziger" w:date="2015-09-17T17:04:00Z">
        <w:r w:rsidR="007661AE">
          <w:t>ing</w:t>
        </w:r>
      </w:ins>
      <w:del w:id="125" w:author="Adam Creuziger" w:date="2015-09-17T17:04:00Z">
        <w:r w:rsidR="00300294" w:rsidDel="007661AE">
          <w:delText>es</w:delText>
        </w:r>
      </w:del>
      <w:r>
        <w:t xml:space="preserve"> the</w:t>
      </w:r>
      <w:r w:rsidR="00455F8D">
        <w:t xml:space="preserve"> transformation kinetics</w:t>
      </w:r>
      <w:ins w:id="126" w:author="Adam Creuziger" w:date="2015-09-17T17:04:00Z">
        <w:r w:rsidR="007661AE">
          <w:t xml:space="preserve"> from austenite to martensite</w:t>
        </w:r>
      </w:ins>
      <w:r w:rsidR="00455F8D">
        <w:t xml:space="preserve"> </w:t>
      </w:r>
      <w:del w:id="127" w:author="Adam Creuziger" w:date="2015-09-17T17:04:00Z">
        <w:r w:rsidR="00455F8D" w:rsidDel="007661AE">
          <w:delText>to</w:delText>
        </w:r>
      </w:del>
      <w:ins w:id="128" w:author="Adam Creuziger" w:date="2015-09-17T17:04:00Z">
        <w:r w:rsidR="007661AE">
          <w:t>in</w:t>
        </w:r>
      </w:ins>
      <w:r w:rsidR="00455F8D">
        <w:t xml:space="preserve"> </w:t>
      </w:r>
      <w:r w:rsidR="003D19B5">
        <w:t>the EVPSC model</w:t>
      </w:r>
      <w:r>
        <w:t xml:space="preserve">. </w:t>
      </w:r>
      <w:r w:rsidR="006036DC">
        <w:t xml:space="preserve">The </w:t>
      </w:r>
      <w:ins w:id="129" w:author="Adam Creuziger" w:date="2015-09-17T17:05:00Z">
        <w:r w:rsidR="007661AE">
          <w:t xml:space="preserve">following were added to the </w:t>
        </w:r>
      </w:ins>
      <w:del w:id="130" w:author="Adam Creuziger" w:date="2015-09-17T17:05:00Z">
        <w:r w:rsidR="006036DC" w:rsidDel="007661AE">
          <w:delText xml:space="preserve">developed computer program can reasonably describe </w:delText>
        </w:r>
      </w:del>
      <w:ins w:id="131" w:author="Adam Creuziger" w:date="2015-09-17T17:05:00Z">
        <w:r w:rsidR="007661AE">
          <w:t xml:space="preserve">developed model: </w:t>
        </w:r>
      </w:ins>
      <w:r w:rsidR="006036DC">
        <w:t xml:space="preserve">1) </w:t>
      </w:r>
      <w:r w:rsidR="00CB3171">
        <w:t xml:space="preserve">the </w:t>
      </w:r>
      <w:r w:rsidR="006036DC">
        <w:t>variant selection; 2) volume transfer between austenit</w:t>
      </w:r>
      <w:r w:rsidR="002C5F92">
        <w:t>ic</w:t>
      </w:r>
      <w:r w:rsidR="006036DC">
        <w:t xml:space="preserve"> and martensitic phases; 3) </w:t>
      </w:r>
      <w:r w:rsidR="002C5F92">
        <w:t xml:space="preserve">calculate </w:t>
      </w:r>
      <w:r w:rsidR="006036DC">
        <w:t>diffraction strains measured at various orientations to compar</w:t>
      </w:r>
      <w:r w:rsidR="002C5F92">
        <w:t xml:space="preserve">e with neutron diffraction data; </w:t>
      </w:r>
      <w:r w:rsidR="00CB3171">
        <w:t xml:space="preserve">and </w:t>
      </w:r>
      <w:r w:rsidR="002C5F92">
        <w:t>4) stress partitioning between phases.</w:t>
      </w:r>
      <w:r w:rsidR="00F7393F">
        <w:t xml:space="preserve"> The model was validated through both in-situ neutron diffraction</w:t>
      </w:r>
      <w:del w:id="132" w:author="Adam Creuziger" w:date="2015-09-17T17:05:00Z">
        <w:r w:rsidR="00F7393F" w:rsidDel="007661AE">
          <w:delText>s</w:delText>
        </w:r>
      </w:del>
      <w:r w:rsidR="00F7393F">
        <w:t xml:space="preserve"> and X-ray</w:t>
      </w:r>
      <w:ins w:id="133" w:author="Adam Creuziger" w:date="2015-09-17T17:05:00Z">
        <w:r w:rsidR="007661AE">
          <w:t xml:space="preserve"> diffraction</w:t>
        </w:r>
      </w:ins>
      <w:r w:rsidR="00F7393F">
        <w:t xml:space="preserve"> in terms of diffraction strains and the evolution of the phase volume fraction</w:t>
      </w:r>
      <w:r w:rsidR="00EA451C">
        <w:t xml:space="preserve"> </w:t>
      </w:r>
      <w:r w:rsidR="00E32B8A">
        <w:fldChar w:fldCharType="begin"/>
      </w:r>
      <w:r w:rsidR="00A6206B">
        <w:instrText xml:space="preserve"> ADDIN EN.CITE &lt;EndNote&gt;&lt;Cite ExcludeYear="1"&gt;&lt;Author&gt;Wang&lt;/Author&gt;&lt;Year&gt;Submitted&lt;/Year&gt;&lt;RecNum&gt;521&lt;/RecNum&gt;&lt;DisplayText&gt;[9]&lt;/DisplayText&gt;&lt;record&gt;&lt;rec-number&gt;521&lt;/rec-number&gt;&lt;foreign-keys&gt;&lt;key app="EN" db-id="5pdepzd2qtvs2ie2a9tv5rwav9fe5t2pezwz" timestamp="1442514355"&gt;521&lt;/key&gt;&lt;/foreign-keys&gt;&lt;ref-type name="Manuscript"&gt;36&lt;/ref-type&gt;&lt;contributors&gt;&lt;authors&gt;&lt;author&gt;H. Wang&lt;/author&gt;&lt;author&gt;Y. Jeong&lt;/author&gt;&lt;author&gt;B. Clausen&lt;/author&gt;&lt;author&gt;Y. Liu&lt;/author&gt;&lt;author&gt;R. J. Maccabe&lt;/author&gt;&lt;author&gt;M.-G. Lee&lt;/author&gt;&lt;author&gt;F. Barlat&lt;/author&gt;&lt;author&gt;C. N. Tomé&lt;/author&gt;&lt;/authors&gt;&lt;/contributors&gt;&lt;titles&gt;&lt;title&gt;Effect of martensitic phase transformation on the behavior of 304 austenitic stainless steel under tension&lt;/title&gt;&lt;/titles&gt;&lt;dates&gt;&lt;year&gt;Submitted&lt;/year&gt;&lt;/dates&gt;&lt;urls&gt;&lt;/urls&gt;&lt;/record&gt;&lt;/Cite&gt;&lt;/EndNote&gt;</w:instrText>
      </w:r>
      <w:r w:rsidR="00E32B8A">
        <w:fldChar w:fldCharType="separate"/>
      </w:r>
      <w:r w:rsidR="00A6206B">
        <w:rPr>
          <w:noProof/>
        </w:rPr>
        <w:t>[9]</w:t>
      </w:r>
      <w:r w:rsidR="00E32B8A">
        <w:fldChar w:fldCharType="end"/>
      </w:r>
      <w:r w:rsidR="00F7393F">
        <w:t>.</w:t>
      </w:r>
    </w:p>
    <w:p w14:paraId="2CB00872" w14:textId="1C1491CE" w:rsidR="007F6C72" w:rsidRDefault="007F6C72" w:rsidP="007F6C72">
      <w:commentRangeStart w:id="134"/>
      <w:r>
        <w:t xml:space="preserve">Based on the </w:t>
      </w:r>
      <w:r w:rsidR="007313E8">
        <w:t xml:space="preserve">results of the </w:t>
      </w:r>
      <w:r>
        <w:t>three applications</w:t>
      </w:r>
      <w:r w:rsidR="00733513">
        <w:t xml:space="preserve">, </w:t>
      </w:r>
      <w:del w:id="135" w:author="Adam Creuziger" w:date="2015-09-17T17:05:00Z">
        <w:r w:rsidR="00733513" w:rsidDel="007661AE">
          <w:delText xml:space="preserve">it is concluded that </w:delText>
        </w:r>
      </w:del>
      <w:r w:rsidR="00733513">
        <w:t>crystal plasticity</w:t>
      </w:r>
      <w:ins w:id="136" w:author="Adam Creuziger" w:date="2015-09-17T17:06:00Z">
        <w:r w:rsidR="007661AE">
          <w:t xml:space="preserve"> can be used </w:t>
        </w:r>
      </w:ins>
      <w:del w:id="137" w:author="Adam Creuziger" w:date="2015-09-17T17:06:00Z">
        <w:r w:rsidR="00733513" w:rsidDel="007661AE">
          <w:delText xml:space="preserve"> has </w:delText>
        </w:r>
      </w:del>
      <w:del w:id="138" w:author="Adam Creuziger" w:date="2015-09-17T17:05:00Z">
        <w:r w:rsidR="00733513" w:rsidDel="007661AE">
          <w:delText>potentials</w:delText>
        </w:r>
      </w:del>
      <w:r w:rsidR="00733513">
        <w:t xml:space="preserve"> </w:t>
      </w:r>
      <w:r w:rsidR="00A70F03">
        <w:t>as a constitutive modeling framework</w:t>
      </w:r>
      <w:ins w:id="139" w:author="Adam Creuziger" w:date="2015-09-17T17:06:00Z">
        <w:r w:rsidR="007661AE">
          <w:t xml:space="preserve">. </w:t>
        </w:r>
      </w:ins>
      <w:del w:id="140" w:author="Adam Creuziger" w:date="2015-09-17T17:06:00Z">
        <w:r w:rsidR="00A70F03" w:rsidDel="007661AE">
          <w:delText xml:space="preserve"> </w:delText>
        </w:r>
        <w:r w:rsidR="00733513" w:rsidDel="007661AE">
          <w:delText xml:space="preserve">and </w:delText>
        </w:r>
        <w:r w:rsidR="00F96718" w:rsidDel="007661AE">
          <w:delText xml:space="preserve">can </w:delText>
        </w:r>
      </w:del>
      <w:del w:id="141" w:author="Adam Creuziger" w:date="2015-09-17T17:07:00Z">
        <w:r w:rsidR="00733513" w:rsidDel="007661AE">
          <w:delText xml:space="preserve">provide </w:delText>
        </w:r>
        <w:r w:rsidR="00F96718" w:rsidDel="007661AE">
          <w:delText>more</w:delText>
        </w:r>
        <w:r w:rsidR="00733513" w:rsidDel="007661AE">
          <w:delText xml:space="preserve"> physical </w:delText>
        </w:r>
        <w:r w:rsidR="003B669B" w:rsidDel="007661AE">
          <w:delText>interpretation</w:delText>
        </w:r>
        <w:r w:rsidR="0081308A" w:rsidDel="007661AE">
          <w:delText>s</w:delText>
        </w:r>
        <w:r w:rsidR="003B669B" w:rsidDel="007661AE">
          <w:delText xml:space="preserve"> </w:delText>
        </w:r>
        <w:r w:rsidR="00773542" w:rsidDel="007661AE">
          <w:delText>for the</w:delText>
        </w:r>
        <w:r w:rsidR="003B669B" w:rsidDel="007661AE">
          <w:delText xml:space="preserve"> </w:delText>
        </w:r>
        <w:r w:rsidR="00B1217C" w:rsidDel="007661AE">
          <w:delText xml:space="preserve">multiaxial </w:delText>
        </w:r>
        <w:r w:rsidR="003B669B" w:rsidDel="007661AE">
          <w:delText>constitutive behaviors</w:delText>
        </w:r>
        <w:r w:rsidR="00132197" w:rsidDel="007661AE">
          <w:delText xml:space="preserve"> </w:delText>
        </w:r>
        <w:r w:rsidR="007F2609" w:rsidDel="007661AE">
          <w:delText>of</w:delText>
        </w:r>
        <w:r w:rsidR="00132197" w:rsidDel="007661AE">
          <w:delText xml:space="preserve"> </w:delText>
        </w:r>
        <w:r w:rsidR="00CA4974" w:rsidDel="007661AE">
          <w:delText>commercial sheet alloys studied in the current study</w:delText>
        </w:r>
        <w:r w:rsidR="00733513" w:rsidDel="007661AE">
          <w:delText>.</w:delText>
        </w:r>
        <w:commentRangeEnd w:id="134"/>
        <w:r w:rsidR="007661AE" w:rsidDel="007661AE">
          <w:rPr>
            <w:rStyle w:val="CommentReference"/>
          </w:rPr>
          <w:commentReference w:id="134"/>
        </w:r>
      </w:del>
    </w:p>
    <w:p w14:paraId="7840B8AE" w14:textId="77777777" w:rsidR="0011237B" w:rsidRDefault="0011237B" w:rsidP="007313E8">
      <w:pPr>
        <w:ind w:firstLine="0"/>
      </w:pPr>
    </w:p>
    <w:p w14:paraId="65F9DF0C" w14:textId="77777777" w:rsidR="0011237B" w:rsidRDefault="0011237B" w:rsidP="0011237B">
      <w:r>
        <w:t>References</w:t>
      </w:r>
    </w:p>
    <w:p w14:paraId="3DEEC8AB" w14:textId="77777777" w:rsidR="00FA1502" w:rsidRPr="00FA1502" w:rsidRDefault="0011237B" w:rsidP="00FA1502">
      <w:pPr>
        <w:pStyle w:val="EndNoteBibliography"/>
        <w:ind w:firstLine="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A1502" w:rsidRPr="00FA1502">
        <w:rPr>
          <w:noProof/>
        </w:rPr>
        <w:t>1. Molinari A, Canova GR, Ahzi S (1987) A self consistent approach of the large deformation polycrystal viscoplasticity. Acta Metallurgica 35 (12):2983 - 2994</w:t>
      </w:r>
    </w:p>
    <w:p w14:paraId="0C9524E3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2. Hill R (1965) A self-consistent mechanics of composite materials. Journal of the Mechanics and Physics of Solids 13 (4):213 - 222</w:t>
      </w:r>
    </w:p>
    <w:p w14:paraId="50B4C6FF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3. Lebensohn RA, Tomé CN (1993) A self-consistent anisotropic approach for the simulation of plastic deformation and texture development of polycrystals: Application to zirconium alloys. Acta Metallurgica Et Materialia 41 (9):2611-2624</w:t>
      </w:r>
    </w:p>
    <w:p w14:paraId="4242F6C2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4. Kuwabara T, Ikeda S, Kuroda K (1998) Measurement and analysis of differential work hardening in cold-rolled steel sheet under biaxial tension. Journal of Materials Processing Technology 80-81:517 - 523</w:t>
      </w:r>
    </w:p>
    <w:p w14:paraId="1E014D51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5. Jeong Y (2010) Crystal plasticity application to 304 austenitic stainless steel. Pohang University of Science and Technology, </w:t>
      </w:r>
    </w:p>
    <w:p w14:paraId="32FFD1ED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6. Foecke T, Iadicola MA, Lin A, Banovic SW (2007) A method for direct measurement of multiaxial stress-strain curves in sheet metal. Metallurgical and Materials Transactions A 38A (2):306-313</w:t>
      </w:r>
    </w:p>
    <w:p w14:paraId="1B253F1A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7. Jeong Y, Gnäupel-Herold T, Barlat F, Iadicola M, Creuziger A, Lee M-G (2015) Evaluation of biaxial flow stress based on Elasto-Viscoplastic Self-Consistent analysis of X-ray Diffraction Measurements. International Journal of Plasticity</w:t>
      </w:r>
    </w:p>
    <w:p w14:paraId="7EF27F4A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8. Wang H, Wu PD, Tomé CN, Huang Y (2010) A finite strain elastic–viscoplastic self-consistent model for polycrystalline materials. Journal of the Mechanics and Physics of Solids 58 (4):594-612. doi:10.1016/j.jmps.2010.01.004</w:t>
      </w:r>
    </w:p>
    <w:p w14:paraId="380A3896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9. Wang H, Jeong Y, Clausen B, Liu Y, Maccabe RJ, Lee M-G, Barlat F, Tomé CN (Submitted) Effect of martensitic phase transformation on the behavior of 304 austenitic stainless steel under tension. </w:t>
      </w:r>
    </w:p>
    <w:p w14:paraId="7B29B252" w14:textId="77777777" w:rsidR="006F1AF4" w:rsidRDefault="0011237B" w:rsidP="0011237B">
      <w:pPr>
        <w:rPr>
          <w:ins w:id="142" w:author="Adam Creuziger" w:date="2015-09-17T16:48:00Z"/>
        </w:rPr>
      </w:pPr>
      <w:r>
        <w:fldChar w:fldCharType="end"/>
      </w:r>
    </w:p>
    <w:p w14:paraId="09AB0035" w14:textId="77777777" w:rsidR="00755C51" w:rsidRDefault="00755C51" w:rsidP="0011237B">
      <w:pPr>
        <w:rPr>
          <w:ins w:id="143" w:author="Adam Creuziger" w:date="2015-09-17T16:48:00Z"/>
        </w:rPr>
      </w:pPr>
    </w:p>
    <w:p w14:paraId="0033B405" w14:textId="77777777" w:rsidR="00755C51" w:rsidRDefault="00755C51" w:rsidP="0011237B">
      <w:pPr>
        <w:rPr>
          <w:ins w:id="144" w:author="Adam Creuziger" w:date="2015-09-17T16:48:00Z"/>
        </w:rPr>
      </w:pPr>
    </w:p>
    <w:p w14:paraId="5A8DD139" w14:textId="77777777" w:rsidR="00755C51" w:rsidRDefault="00755C51" w:rsidP="0011237B">
      <w:pPr>
        <w:rPr>
          <w:ins w:id="145" w:author="Adam Creuziger" w:date="2015-09-17T16:48:00Z"/>
        </w:rPr>
      </w:pPr>
    </w:p>
    <w:p w14:paraId="0DA05466" w14:textId="77777777" w:rsidR="00755C51" w:rsidRDefault="00755C51" w:rsidP="0011237B">
      <w:pPr>
        <w:rPr>
          <w:ins w:id="146" w:author="Adam Creuziger" w:date="2015-09-17T16:48:00Z"/>
        </w:rPr>
      </w:pPr>
    </w:p>
    <w:p w14:paraId="4DA254F2" w14:textId="77777777" w:rsidR="00755C51" w:rsidRPr="00B2741A" w:rsidRDefault="00755C51" w:rsidP="00FB2B24">
      <w:pPr>
        <w:ind w:firstLine="0"/>
      </w:pPr>
    </w:p>
    <w:sectPr w:rsidR="00755C51" w:rsidRPr="00B2741A" w:rsidSect="00FE06A6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2" w:author="Adam Creuziger" w:date="2015-09-17T17:04:00Z" w:initials="AC">
    <w:p w14:paraId="0820EB10" w14:textId="2A1382E3" w:rsidR="007661AE" w:rsidRDefault="007661AE">
      <w:pPr>
        <w:pStyle w:val="CommentText"/>
      </w:pPr>
      <w:r>
        <w:rPr>
          <w:rStyle w:val="CommentReference"/>
        </w:rPr>
        <w:annotationRef/>
      </w:r>
      <w:r>
        <w:t>First time you’ve mentioned IF steel.  What else did you do with it?</w:t>
      </w:r>
    </w:p>
  </w:comment>
  <w:comment w:id="134" w:author="Adam Creuziger" w:date="2015-09-17T17:06:00Z" w:initials="AC">
    <w:p w14:paraId="0D7505B9" w14:textId="2C9DAFA6" w:rsidR="007661AE" w:rsidRDefault="007661AE">
      <w:pPr>
        <w:pStyle w:val="CommentText"/>
      </w:pPr>
      <w:r>
        <w:rPr>
          <w:rStyle w:val="CommentReference"/>
        </w:rPr>
        <w:annotationRef/>
      </w:r>
      <w:r>
        <w:t>Echo the introduction more.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0&lt;/ScanChanges&gt;&lt;Suspended&gt;0&lt;/Suspended&gt;&lt;/ENInstantFormat&gt;"/>
    <w:docVar w:name="EN.Layout" w:val="&lt;ENLayout&gt;&lt;Style&gt;SpringerBasicNumber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depzd2qtvs2ie2a9tv5rwav9fe5t2pezwz&quot;&gt;My EndNote Library&lt;record-ids&gt;&lt;item&gt;50&lt;/item&gt;&lt;item&gt;69&lt;/item&gt;&lt;item&gt;75&lt;/item&gt;&lt;item&gt;102&lt;/item&gt;&lt;item&gt;113&lt;/item&gt;&lt;item&gt;154&lt;/item&gt;&lt;item&gt;251&lt;/item&gt;&lt;item&gt;413&lt;/item&gt;&lt;item&gt;521&lt;/item&gt;&lt;/record-ids&gt;&lt;/item&gt;&lt;/Libraries&gt;"/>
  </w:docVars>
  <w:rsids>
    <w:rsidRoot w:val="00D64E6C"/>
    <w:rsid w:val="00004ACC"/>
    <w:rsid w:val="00015AB0"/>
    <w:rsid w:val="00017268"/>
    <w:rsid w:val="00081258"/>
    <w:rsid w:val="00083A98"/>
    <w:rsid w:val="00092EA0"/>
    <w:rsid w:val="000D77F5"/>
    <w:rsid w:val="00104F01"/>
    <w:rsid w:val="00105529"/>
    <w:rsid w:val="00106E84"/>
    <w:rsid w:val="00106E97"/>
    <w:rsid w:val="00107B7D"/>
    <w:rsid w:val="0011237B"/>
    <w:rsid w:val="00130C23"/>
    <w:rsid w:val="00130EBA"/>
    <w:rsid w:val="00132197"/>
    <w:rsid w:val="001327B9"/>
    <w:rsid w:val="0014127C"/>
    <w:rsid w:val="00141516"/>
    <w:rsid w:val="00157D49"/>
    <w:rsid w:val="001610BA"/>
    <w:rsid w:val="00171C6C"/>
    <w:rsid w:val="001770FE"/>
    <w:rsid w:val="00185D2B"/>
    <w:rsid w:val="00185F4A"/>
    <w:rsid w:val="001865E8"/>
    <w:rsid w:val="001A1731"/>
    <w:rsid w:val="001A29EB"/>
    <w:rsid w:val="001A3C30"/>
    <w:rsid w:val="001B527F"/>
    <w:rsid w:val="001C31EC"/>
    <w:rsid w:val="001E03DC"/>
    <w:rsid w:val="001E4BD7"/>
    <w:rsid w:val="001E6904"/>
    <w:rsid w:val="00211692"/>
    <w:rsid w:val="00212570"/>
    <w:rsid w:val="0021259A"/>
    <w:rsid w:val="00225A45"/>
    <w:rsid w:val="00226ED4"/>
    <w:rsid w:val="00236EE7"/>
    <w:rsid w:val="00237D6D"/>
    <w:rsid w:val="002419FC"/>
    <w:rsid w:val="002474DB"/>
    <w:rsid w:val="00257CB8"/>
    <w:rsid w:val="002819F1"/>
    <w:rsid w:val="002A67E4"/>
    <w:rsid w:val="002B42B8"/>
    <w:rsid w:val="002B486F"/>
    <w:rsid w:val="002C2441"/>
    <w:rsid w:val="002C5F92"/>
    <w:rsid w:val="002D00F6"/>
    <w:rsid w:val="002E06D8"/>
    <w:rsid w:val="002F3FC1"/>
    <w:rsid w:val="002F4252"/>
    <w:rsid w:val="002F4406"/>
    <w:rsid w:val="00300294"/>
    <w:rsid w:val="003116A0"/>
    <w:rsid w:val="00323FE8"/>
    <w:rsid w:val="003345A5"/>
    <w:rsid w:val="00346DDA"/>
    <w:rsid w:val="00351FDA"/>
    <w:rsid w:val="00360A0C"/>
    <w:rsid w:val="003A31AC"/>
    <w:rsid w:val="003A3738"/>
    <w:rsid w:val="003B4862"/>
    <w:rsid w:val="003B669B"/>
    <w:rsid w:val="003C3E3F"/>
    <w:rsid w:val="003C4102"/>
    <w:rsid w:val="003D19B5"/>
    <w:rsid w:val="003E1B62"/>
    <w:rsid w:val="00402ED0"/>
    <w:rsid w:val="00407487"/>
    <w:rsid w:val="00424ECC"/>
    <w:rsid w:val="00436398"/>
    <w:rsid w:val="00455F8D"/>
    <w:rsid w:val="00471098"/>
    <w:rsid w:val="00473586"/>
    <w:rsid w:val="00480D03"/>
    <w:rsid w:val="004834C7"/>
    <w:rsid w:val="00494FAF"/>
    <w:rsid w:val="004A264E"/>
    <w:rsid w:val="004B5DEA"/>
    <w:rsid w:val="004B5E0D"/>
    <w:rsid w:val="004C33A8"/>
    <w:rsid w:val="004E708F"/>
    <w:rsid w:val="004F34F9"/>
    <w:rsid w:val="004F3DBF"/>
    <w:rsid w:val="004F40DC"/>
    <w:rsid w:val="00503212"/>
    <w:rsid w:val="00513F65"/>
    <w:rsid w:val="00513FED"/>
    <w:rsid w:val="0051479A"/>
    <w:rsid w:val="005179D4"/>
    <w:rsid w:val="00550551"/>
    <w:rsid w:val="00550619"/>
    <w:rsid w:val="0056154B"/>
    <w:rsid w:val="005619F9"/>
    <w:rsid w:val="005747A4"/>
    <w:rsid w:val="005813C4"/>
    <w:rsid w:val="00587956"/>
    <w:rsid w:val="00592A29"/>
    <w:rsid w:val="0059797B"/>
    <w:rsid w:val="005A632A"/>
    <w:rsid w:val="005A7C18"/>
    <w:rsid w:val="005E277A"/>
    <w:rsid w:val="005F2083"/>
    <w:rsid w:val="006036DC"/>
    <w:rsid w:val="0062380D"/>
    <w:rsid w:val="00623E29"/>
    <w:rsid w:val="006246D4"/>
    <w:rsid w:val="00640359"/>
    <w:rsid w:val="00666A98"/>
    <w:rsid w:val="00667117"/>
    <w:rsid w:val="00672FE6"/>
    <w:rsid w:val="00675FAF"/>
    <w:rsid w:val="00695A5C"/>
    <w:rsid w:val="006963D0"/>
    <w:rsid w:val="006B0A93"/>
    <w:rsid w:val="006B760D"/>
    <w:rsid w:val="006C31B2"/>
    <w:rsid w:val="006E2AE7"/>
    <w:rsid w:val="006F1AF4"/>
    <w:rsid w:val="006F7E5E"/>
    <w:rsid w:val="00725D91"/>
    <w:rsid w:val="007313E8"/>
    <w:rsid w:val="00733513"/>
    <w:rsid w:val="00755C51"/>
    <w:rsid w:val="007661AE"/>
    <w:rsid w:val="00773542"/>
    <w:rsid w:val="007736C4"/>
    <w:rsid w:val="007A3393"/>
    <w:rsid w:val="007B25B7"/>
    <w:rsid w:val="007B4060"/>
    <w:rsid w:val="007D43B2"/>
    <w:rsid w:val="007E0B1B"/>
    <w:rsid w:val="007E63A3"/>
    <w:rsid w:val="007F2609"/>
    <w:rsid w:val="007F6C72"/>
    <w:rsid w:val="00806DB1"/>
    <w:rsid w:val="0081308A"/>
    <w:rsid w:val="00817D3B"/>
    <w:rsid w:val="0082205B"/>
    <w:rsid w:val="008423F6"/>
    <w:rsid w:val="00854D93"/>
    <w:rsid w:val="00885705"/>
    <w:rsid w:val="008945B8"/>
    <w:rsid w:val="008A5E54"/>
    <w:rsid w:val="008B241B"/>
    <w:rsid w:val="008B48CD"/>
    <w:rsid w:val="008F2B51"/>
    <w:rsid w:val="008F461A"/>
    <w:rsid w:val="009045DF"/>
    <w:rsid w:val="00905515"/>
    <w:rsid w:val="00912E40"/>
    <w:rsid w:val="009421D7"/>
    <w:rsid w:val="00950BBA"/>
    <w:rsid w:val="009627D1"/>
    <w:rsid w:val="009678F5"/>
    <w:rsid w:val="00970E6A"/>
    <w:rsid w:val="00974086"/>
    <w:rsid w:val="0098303E"/>
    <w:rsid w:val="009B4F6E"/>
    <w:rsid w:val="009C6E47"/>
    <w:rsid w:val="009D3387"/>
    <w:rsid w:val="009E0E98"/>
    <w:rsid w:val="009E6A19"/>
    <w:rsid w:val="009F370D"/>
    <w:rsid w:val="00A00CE9"/>
    <w:rsid w:val="00A07E70"/>
    <w:rsid w:val="00A2226D"/>
    <w:rsid w:val="00A263A5"/>
    <w:rsid w:val="00A31C19"/>
    <w:rsid w:val="00A32C7C"/>
    <w:rsid w:val="00A44998"/>
    <w:rsid w:val="00A54180"/>
    <w:rsid w:val="00A6206B"/>
    <w:rsid w:val="00A70F03"/>
    <w:rsid w:val="00A72457"/>
    <w:rsid w:val="00A74915"/>
    <w:rsid w:val="00A825E7"/>
    <w:rsid w:val="00A9064E"/>
    <w:rsid w:val="00AA042D"/>
    <w:rsid w:val="00AA5E3E"/>
    <w:rsid w:val="00AB0DEE"/>
    <w:rsid w:val="00AB1025"/>
    <w:rsid w:val="00AB12BB"/>
    <w:rsid w:val="00AB2F83"/>
    <w:rsid w:val="00AC3440"/>
    <w:rsid w:val="00AC44AD"/>
    <w:rsid w:val="00AD569B"/>
    <w:rsid w:val="00AE7421"/>
    <w:rsid w:val="00B1217C"/>
    <w:rsid w:val="00B265B5"/>
    <w:rsid w:val="00B2741A"/>
    <w:rsid w:val="00B34522"/>
    <w:rsid w:val="00B63187"/>
    <w:rsid w:val="00B81139"/>
    <w:rsid w:val="00B83A17"/>
    <w:rsid w:val="00BA074C"/>
    <w:rsid w:val="00BC6133"/>
    <w:rsid w:val="00BD36A4"/>
    <w:rsid w:val="00C03108"/>
    <w:rsid w:val="00C33E35"/>
    <w:rsid w:val="00C37BC6"/>
    <w:rsid w:val="00C4527F"/>
    <w:rsid w:val="00C6127E"/>
    <w:rsid w:val="00C633BA"/>
    <w:rsid w:val="00C761EE"/>
    <w:rsid w:val="00C90607"/>
    <w:rsid w:val="00C96607"/>
    <w:rsid w:val="00CA4974"/>
    <w:rsid w:val="00CB3171"/>
    <w:rsid w:val="00CD1D09"/>
    <w:rsid w:val="00CF40BF"/>
    <w:rsid w:val="00D14F38"/>
    <w:rsid w:val="00D26F37"/>
    <w:rsid w:val="00D42CA1"/>
    <w:rsid w:val="00D44EAD"/>
    <w:rsid w:val="00D47944"/>
    <w:rsid w:val="00D56063"/>
    <w:rsid w:val="00D610F8"/>
    <w:rsid w:val="00D64E6C"/>
    <w:rsid w:val="00D67588"/>
    <w:rsid w:val="00D71B5F"/>
    <w:rsid w:val="00D80A09"/>
    <w:rsid w:val="00D80D89"/>
    <w:rsid w:val="00D8183F"/>
    <w:rsid w:val="00D853F4"/>
    <w:rsid w:val="00DA02A9"/>
    <w:rsid w:val="00DB047D"/>
    <w:rsid w:val="00DD4B8E"/>
    <w:rsid w:val="00DE700A"/>
    <w:rsid w:val="00E00AA5"/>
    <w:rsid w:val="00E123E4"/>
    <w:rsid w:val="00E21208"/>
    <w:rsid w:val="00E32B8A"/>
    <w:rsid w:val="00E32E5F"/>
    <w:rsid w:val="00E47143"/>
    <w:rsid w:val="00E52281"/>
    <w:rsid w:val="00E574B9"/>
    <w:rsid w:val="00E645CF"/>
    <w:rsid w:val="00E6628F"/>
    <w:rsid w:val="00E6663C"/>
    <w:rsid w:val="00E67794"/>
    <w:rsid w:val="00E67951"/>
    <w:rsid w:val="00E847BA"/>
    <w:rsid w:val="00E90729"/>
    <w:rsid w:val="00E92EF8"/>
    <w:rsid w:val="00EA451C"/>
    <w:rsid w:val="00EC3C31"/>
    <w:rsid w:val="00EC5642"/>
    <w:rsid w:val="00EE06D0"/>
    <w:rsid w:val="00EE55E4"/>
    <w:rsid w:val="00F118E1"/>
    <w:rsid w:val="00F23AB4"/>
    <w:rsid w:val="00F362D7"/>
    <w:rsid w:val="00F3674A"/>
    <w:rsid w:val="00F36C99"/>
    <w:rsid w:val="00F416C2"/>
    <w:rsid w:val="00F711FD"/>
    <w:rsid w:val="00F72F20"/>
    <w:rsid w:val="00F7393F"/>
    <w:rsid w:val="00F74B60"/>
    <w:rsid w:val="00F93BB0"/>
    <w:rsid w:val="00F9419C"/>
    <w:rsid w:val="00F96718"/>
    <w:rsid w:val="00FA1502"/>
    <w:rsid w:val="00FA1AA5"/>
    <w:rsid w:val="00FB2835"/>
    <w:rsid w:val="00FB2B24"/>
    <w:rsid w:val="00FD0C45"/>
    <w:rsid w:val="00FE06A6"/>
    <w:rsid w:val="00FE5202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24D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E32E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E5F"/>
    <w:rPr>
      <w:rFonts w:eastAsia="바탕" w:cs="바탕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5F"/>
    <w:rPr>
      <w:rFonts w:eastAsia="바탕" w:cs="바탕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5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5F"/>
    <w:rPr>
      <w:rFonts w:ascii="Lucida Grande" w:eastAsia="바탕" w:hAnsi="Lucida Grande" w:cs="Lucida Grande"/>
      <w:sz w:val="18"/>
      <w:szCs w:val="18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E32E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E5F"/>
    <w:rPr>
      <w:rFonts w:eastAsia="바탕" w:cs="바탕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5F"/>
    <w:rPr>
      <w:rFonts w:eastAsia="바탕" w:cs="바탕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5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5F"/>
    <w:rPr>
      <w:rFonts w:ascii="Lucida Grande" w:eastAsia="바탕" w:hAnsi="Lucida Grande" w:cs="Lucida Grande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2451</Words>
  <Characters>13973</Characters>
  <Application>Microsoft Macintosh Word</Application>
  <DocSecurity>0</DocSecurity>
  <Lines>116</Lines>
  <Paragraphs>32</Paragraphs>
  <ScaleCrop>false</ScaleCrop>
  <Company>National Institute of Standards and Technology</Company>
  <LinksUpToDate>false</LinksUpToDate>
  <CharactersWithSpaces>16392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Youngung Jeong</dc:creator>
  <cp:keywords/>
  <dc:description/>
  <cp:lastModifiedBy>Youngung Jeong</cp:lastModifiedBy>
  <cp:revision>2</cp:revision>
  <cp:lastPrinted>2015-09-17T19:23:00Z</cp:lastPrinted>
  <dcterms:created xsi:type="dcterms:W3CDTF">2015-09-18T01:27:00Z</dcterms:created>
  <dcterms:modified xsi:type="dcterms:W3CDTF">2015-09-18T01:27:00Z</dcterms:modified>
</cp:coreProperties>
</file>